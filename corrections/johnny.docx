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EEBCC" w14:textId="77777777" w:rsidR="00A17E1C" w:rsidRPr="00A17E1C" w:rsidRDefault="00A17E1C" w:rsidP="00A17E1C">
      <w:pPr>
        <w:rPr>
          <w:lang w:val="en-US"/>
          <w:rPrChange w:id="0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1" w:author="Jonathan Mielchen" w:date="2024-09-24T22:43:00Z" w16du:dateUtc="2024-09-24T20:43:00Z">
            <w:rPr/>
          </w:rPrChange>
        </w:rPr>
        <w:t>U N I V E R S I T Y O F B A M B E R G</w:t>
      </w:r>
    </w:p>
    <w:p w14:paraId="4B88DCD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Alternative Approaches for Virtual</w:t>
      </w:r>
    </w:p>
    <w:p w14:paraId="5C8D9F0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Management</w:t>
      </w:r>
    </w:p>
    <w:p w14:paraId="401B288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by</w:t>
      </w:r>
    </w:p>
    <w:p w14:paraId="6CEEEAC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Max Meidinger</w:t>
      </w:r>
    </w:p>
    <w:p w14:paraId="24B2D54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Chair of Practical Computer Science, esp. Systems Programming</w:t>
      </w:r>
    </w:p>
    <w:p w14:paraId="7BACC2C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September 2024</w:t>
      </w:r>
    </w:p>
    <w:p w14:paraId="2DB86EA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v20200913</w:t>
      </w:r>
    </w:p>
    <w:p w14:paraId="177914E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Links to this document:</w:t>
      </w:r>
    </w:p>
    <w:p w14:paraId="1B23591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https://doi.org/10.20378/irb-48428 (initial version)</w:t>
      </w:r>
    </w:p>
    <w:p w14:paraId="361D1D7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https://github.com/UBA-PSI/psi-thesis-guide (most recent version)</w:t>
      </w:r>
    </w:p>
    <w:p w14:paraId="16007032" w14:textId="77777777" w:rsidR="00A17E1C" w:rsidRPr="00A17E1C" w:rsidRDefault="00A17E1C" w:rsidP="00A17E1C">
      <w:pPr>
        <w:rPr>
          <w:lang w:val="en-US"/>
        </w:rPr>
      </w:pPr>
    </w:p>
    <w:p w14:paraId="29DCDB5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Abstract</w:t>
      </w:r>
    </w:p>
    <w:p w14:paraId="18D7AD1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memory (VM) is a fundamental component of modern computer</w:t>
      </w:r>
    </w:p>
    <w:p w14:paraId="25190BD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systems, widely adopted across various computing environments, from</w:t>
      </w:r>
    </w:p>
    <w:p w14:paraId="4CE772C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embedded devices to large-scale data centers. While it initially served</w:t>
      </w:r>
    </w:p>
    <w:p w14:paraId="662AD69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automate memory management by transparently swapping pages be-</w:t>
      </w:r>
    </w:p>
    <w:p w14:paraId="147755B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tween main memory and secondary storage, it now plays a crucial role in</w:t>
      </w:r>
    </w:p>
    <w:p w14:paraId="411F444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ensuring system security, process isolation, and overall flexibility. How-</w:t>
      </w:r>
    </w:p>
    <w:p w14:paraId="678B8E5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ever, the increasing overhead associated with traditional VM systems —</w:t>
      </w:r>
    </w:p>
    <w:p w14:paraId="6FDFA58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originally designed for resource-constrained environments — has led to</w:t>
      </w:r>
    </w:p>
    <w:p w14:paraId="71DEC9D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performance bottlenecks, particularly in systems with growing memory</w:t>
      </w:r>
    </w:p>
    <w:p w14:paraId="0AF14EB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demands and applications with poor spatial locality. The ever-increasing</w:t>
      </w:r>
    </w:p>
    <w:p w14:paraId="66666D3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depth of conventional hierarchical page tables further exacerbates these</w:t>
      </w:r>
    </w:p>
    <w:p w14:paraId="0278DEE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challenges.</w:t>
      </w:r>
    </w:p>
    <w:p w14:paraId="720C0A6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address these limitations, alternative approaches like Inverted Page</w:t>
      </w:r>
    </w:p>
    <w:p w14:paraId="52F8CE8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Tables are used, but they have their own set of problems. The plethora</w:t>
      </w:r>
    </w:p>
    <w:p w14:paraId="2E17837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designs and approaches to optimizing these designs suggest general</w:t>
      </w:r>
    </w:p>
    <w:p w14:paraId="571BE43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performance problems. This thesis proposes an approach that aims to</w:t>
      </w:r>
    </w:p>
    <w:p w14:paraId="6410013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eliminate the need for page tables and main memory accesses altogether</w:t>
      </w:r>
    </w:p>
    <w:p w14:paraId="550B0A3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by using specialized mapping functions instead of costly page table walks.</w:t>
      </w:r>
    </w:p>
    <w:p w14:paraId="239305F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These mappings promise faster address translation, as they omit the cost</w:t>
      </w:r>
    </w:p>
    <w:p w14:paraId="5A59B55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associated with the page table accesses, while providing flexibility to</w:t>
      </w:r>
    </w:p>
    <w:p w14:paraId="3E8EC32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 designers by defining them in software. This allows tailoring the</w:t>
      </w:r>
    </w:p>
    <w:p w14:paraId="05E2061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memory system to specific use cases.</w:t>
      </w:r>
    </w:p>
    <w:p w14:paraId="4B0F6B8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thesis details the theoretical foundations and practical </w:t>
      </w:r>
      <w:proofErr w:type="spellStart"/>
      <w:r w:rsidRPr="00A17E1C">
        <w:rPr>
          <w:lang w:val="en-US"/>
        </w:rPr>
        <w:t>implementa</w:t>
      </w:r>
      <w:proofErr w:type="spellEnd"/>
      <w:r w:rsidRPr="00A17E1C">
        <w:rPr>
          <w:lang w:val="en-US"/>
        </w:rPr>
        <w:t>-</w:t>
      </w:r>
    </w:p>
    <w:p w14:paraId="299DF4F6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</w:t>
      </w:r>
      <w:proofErr w:type="spellEnd"/>
      <w:r w:rsidRPr="00A17E1C">
        <w:rPr>
          <w:lang w:val="en-US"/>
        </w:rPr>
        <w:t xml:space="preserve"> of a platform designed to facilitate the exploration and </w:t>
      </w:r>
      <w:proofErr w:type="spellStart"/>
      <w:r w:rsidRPr="00A17E1C">
        <w:rPr>
          <w:lang w:val="en-US"/>
        </w:rPr>
        <w:t>experimenta</w:t>
      </w:r>
      <w:proofErr w:type="spellEnd"/>
      <w:r w:rsidRPr="00A17E1C">
        <w:rPr>
          <w:lang w:val="en-US"/>
        </w:rPr>
        <w:t>-</w:t>
      </w:r>
    </w:p>
    <w:p w14:paraId="2BCB5B0F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</w:t>
      </w:r>
      <w:proofErr w:type="spellEnd"/>
      <w:r w:rsidRPr="00A17E1C">
        <w:rPr>
          <w:lang w:val="en-US"/>
        </w:rPr>
        <w:t xml:space="preserve"> with such mapping functions. It also presents an initial simplified</w:t>
      </w:r>
    </w:p>
    <w:p w14:paraId="3371122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VM system prototype that demonstrates the feasibility of the approach.</w:t>
      </w:r>
    </w:p>
    <w:p w14:paraId="13D376B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iii</w:t>
      </w:r>
    </w:p>
    <w:p w14:paraId="327DCB3B" w14:textId="77777777" w:rsidR="00A17E1C" w:rsidRPr="00A17E1C" w:rsidRDefault="00A17E1C" w:rsidP="00A17E1C">
      <w:pPr>
        <w:rPr>
          <w:lang w:val="en-US"/>
        </w:rPr>
      </w:pPr>
    </w:p>
    <w:p w14:paraId="1EEA693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Contents</w:t>
      </w:r>
    </w:p>
    <w:p w14:paraId="21D3CB4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chapter 1 Introduction 1</w:t>
      </w:r>
    </w:p>
    <w:p w14:paraId="5529801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chapter 2 Fundamentals 3</w:t>
      </w:r>
    </w:p>
    <w:p w14:paraId="3424A9E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 Virtual Memory 3</w:t>
      </w:r>
    </w:p>
    <w:p w14:paraId="7D970D2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2.1.1 Virtual and physical addresses 3</w:t>
      </w:r>
    </w:p>
    <w:p w14:paraId="26E0BC9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2.1.2 Memory System Requirements 4</w:t>
      </w:r>
    </w:p>
    <w:p w14:paraId="16B0509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2.1.3 Implementation of Virtual Memory 5</w:t>
      </w:r>
    </w:p>
    <w:p w14:paraId="050F7E6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2.1.3.1 Hierarchical/radix/multi-level page tables 5</w:t>
      </w:r>
    </w:p>
    <w:p w14:paraId="3E700F7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2.1.3.2 Inverted page tables 6</w:t>
      </w:r>
    </w:p>
    <w:p w14:paraId="6C0DA22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2.2 Memory Management Hardware 8</w:t>
      </w:r>
    </w:p>
    <w:p w14:paraId="62131AF8" w14:textId="6A4C2060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2.3 </w:t>
      </w:r>
      <w:del w:id="2" w:author="Jonathan Mielchen" w:date="2024-09-24T22:43:00Z" w16du:dateUtc="2024-09-24T20:43:00Z">
        <w:r w:rsidRPr="00A17E1C" w:rsidDel="00A17E1C">
          <w:rPr>
            <w:lang w:val="en-US"/>
          </w:rPr>
          <w:delText>Sofware</w:delText>
        </w:r>
      </w:del>
      <w:ins w:id="3" w:author="Jonathan Mielchen" w:date="2024-09-24T22:43:00Z" w16du:dateUtc="2024-09-24T20:43:00Z">
        <w:r w:rsidRPr="00A17E1C">
          <w:rPr>
            <w:lang w:val="en-US"/>
          </w:rPr>
          <w:t>Software</w:t>
        </w:r>
      </w:ins>
      <w:r w:rsidRPr="00A17E1C">
        <w:rPr>
          <w:lang w:val="en-US"/>
        </w:rPr>
        <w:t>-based Virtual Memory System 9</w:t>
      </w:r>
    </w:p>
    <w:p w14:paraId="11FE83B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2.3.1 MIPS 9</w:t>
      </w:r>
    </w:p>
    <w:p w14:paraId="6C100BB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2.4 Hardware Virtual Memory vs Software Virtual Memory 10</w:t>
      </w:r>
    </w:p>
    <w:p w14:paraId="3E9DB46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2.5 RISC-V Basics 11</w:t>
      </w:r>
    </w:p>
    <w:p w14:paraId="431EE6A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2.5.1 Sv39 Virtual Memory 11</w:t>
      </w:r>
    </w:p>
    <w:p w14:paraId="13836B9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2.5.2 Traps 12</w:t>
      </w:r>
    </w:p>
    <w:p w14:paraId="33C327F1" w14:textId="490CD8B9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2.5.3 </w:t>
      </w:r>
      <w:del w:id="4" w:author="Jonathan Mielchen" w:date="2024-09-24T22:43:00Z" w16du:dateUtc="2024-09-24T20:43:00Z">
        <w:r w:rsidRPr="00A17E1C" w:rsidDel="00A17E1C">
          <w:rPr>
            <w:lang w:val="en-US"/>
          </w:rPr>
          <w:delText>Contol</w:delText>
        </w:r>
      </w:del>
      <w:ins w:id="5" w:author="Jonathan Mielchen" w:date="2024-09-24T22:43:00Z" w16du:dateUtc="2024-09-24T20:43:00Z">
        <w:r w:rsidRPr="00A17E1C">
          <w:rPr>
            <w:lang w:val="en-US"/>
          </w:rPr>
          <w:t>Control</w:t>
        </w:r>
      </w:ins>
      <w:r w:rsidRPr="00A17E1C">
        <w:rPr>
          <w:lang w:val="en-US"/>
        </w:rPr>
        <w:t xml:space="preserve"> and Status Registers 13</w:t>
      </w:r>
    </w:p>
    <w:p w14:paraId="60E0293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chapter 3 Related Work 15</w:t>
      </w:r>
    </w:p>
    <w:p w14:paraId="1299BC3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chapter 4 Theory 19</w:t>
      </w:r>
    </w:p>
    <w:p w14:paraId="2ED7057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4.1 Function-based Virtual Memory 19</w:t>
      </w:r>
    </w:p>
    <w:p w14:paraId="09F88A0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4.2 Platform 20</w:t>
      </w:r>
    </w:p>
    <w:p w14:paraId="1ED32CE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4.3 TLB Miss Exception 20</w:t>
      </w:r>
    </w:p>
    <w:p w14:paraId="266F041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4.4 Exception Handling 22</w:t>
      </w:r>
    </w:p>
    <w:p w14:paraId="0BFBF21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4.5 TLB Filling 23</w:t>
      </w:r>
    </w:p>
    <w:p w14:paraId="5B82539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4.5.1 MIPS TLBs 23</w:t>
      </w:r>
    </w:p>
    <w:p w14:paraId="31CE74E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4.5.2 TLB CSRs 24</w:t>
      </w:r>
    </w:p>
    <w:p w14:paraId="58682EC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4.6 Mapping Functions 24</w:t>
      </w:r>
    </w:p>
    <w:p w14:paraId="2FD6F56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4.6.1 Segmented Mapping 24</w:t>
      </w:r>
    </w:p>
    <w:p w14:paraId="64919FA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chapter 5 Implementation 29</w:t>
      </w:r>
    </w:p>
    <w:p w14:paraId="41A78438" w14:textId="3E70C922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5.1 TLB miss exception and Exception </w:t>
      </w:r>
      <w:del w:id="6" w:author="Jonathan Mielchen" w:date="2024-09-24T22:43:00Z" w16du:dateUtc="2024-09-24T20:43:00Z">
        <w:r w:rsidRPr="00A17E1C" w:rsidDel="00A17E1C">
          <w:rPr>
            <w:lang w:val="en-US"/>
          </w:rPr>
          <w:delText>Triggerer</w:delText>
        </w:r>
      </w:del>
      <w:ins w:id="7" w:author="Jonathan Mielchen" w:date="2024-09-24T22:43:00Z" w16du:dateUtc="2024-09-24T20:43:00Z">
        <w:r w:rsidRPr="00A17E1C">
          <w:rPr>
            <w:lang w:val="en-US"/>
          </w:rPr>
          <w:t>Trigger</w:t>
        </w:r>
      </w:ins>
      <w:r w:rsidRPr="00A17E1C">
        <w:rPr>
          <w:lang w:val="en-US"/>
        </w:rPr>
        <w:t xml:space="preserve"> 29</w:t>
      </w:r>
    </w:p>
    <w:p w14:paraId="5288200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5.1.1 Address Selection 30</w:t>
      </w:r>
    </w:p>
    <w:p w14:paraId="4B42660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5.1.2 TLB miss exception in QEMU 31</w:t>
      </w:r>
    </w:p>
    <w:p w14:paraId="4D518D3C" w14:textId="434D6D75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5.1.3 Exception </w:t>
      </w:r>
      <w:del w:id="8" w:author="Jonathan Mielchen" w:date="2024-09-24T22:43:00Z" w16du:dateUtc="2024-09-24T20:43:00Z">
        <w:r w:rsidRPr="00A17E1C" w:rsidDel="00A17E1C">
          <w:rPr>
            <w:lang w:val="en-US"/>
          </w:rPr>
          <w:delText>Triggerer</w:delText>
        </w:r>
      </w:del>
      <w:ins w:id="9" w:author="Jonathan Mielchen" w:date="2024-09-24T22:43:00Z" w16du:dateUtc="2024-09-24T20:43:00Z">
        <w:r w:rsidRPr="00A17E1C">
          <w:rPr>
            <w:lang w:val="en-US"/>
          </w:rPr>
          <w:t>Trigger</w:t>
        </w:r>
      </w:ins>
      <w:r w:rsidRPr="00A17E1C">
        <w:rPr>
          <w:lang w:val="en-US"/>
        </w:rPr>
        <w:t xml:space="preserve"> 32</w:t>
      </w:r>
    </w:p>
    <w:p w14:paraId="4CA41D7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</w:t>
      </w:r>
    </w:p>
    <w:p w14:paraId="4F0A98C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5.2 Exception Handling and TLB Writing 34</w:t>
      </w:r>
    </w:p>
    <w:p w14:paraId="6493AF2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5.2.1 Adding CSRs to RISC-V/QEMU 34</w:t>
      </w:r>
    </w:p>
    <w:p w14:paraId="10B3797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5.2.2 CSR Callback Implementation 35</w:t>
      </w:r>
    </w:p>
    <w:p w14:paraId="504754D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5.2.3 TLB miss exception Handler 36</w:t>
      </w:r>
    </w:p>
    <w:p w14:paraId="5B8FC0E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5.2.4 Testing 37</w:t>
      </w:r>
    </w:p>
    <w:p w14:paraId="34E8729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5.3 Software Page Table Walk for all Addresses 39</w:t>
      </w:r>
    </w:p>
    <w:p w14:paraId="548059A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5.3.1 TLB miss exception for all Addresses 39</w:t>
      </w:r>
    </w:p>
    <w:p w14:paraId="5AFB425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5.3.2 Software Page Table Walk 40</w:t>
      </w:r>
    </w:p>
    <w:p w14:paraId="742DD18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5.4 Segmented Memory Design using software-defined TLB Filling 41</w:t>
      </w:r>
    </w:p>
    <w:p w14:paraId="1CCD4AB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5.4.1 Address Spaces 42</w:t>
      </w:r>
    </w:p>
    <w:p w14:paraId="0AB9352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5.4.2 Mapping function for Segmented Memory 42</w:t>
      </w:r>
    </w:p>
    <w:p w14:paraId="7E39537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5.4.3 Special Mappings 42</w:t>
      </w:r>
    </w:p>
    <w:p w14:paraId="7842DEF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5.4.4 Further Changes to the OS 43</w:t>
      </w:r>
    </w:p>
    <w:p w14:paraId="38702CC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5.5 Debugging 44</w:t>
      </w:r>
    </w:p>
    <w:p w14:paraId="42739F8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5.5.1 xv6 44</w:t>
      </w:r>
    </w:p>
    <w:p w14:paraId="68BC86F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5.5.2 QEMU Monitor 45</w:t>
      </w:r>
    </w:p>
    <w:p w14:paraId="23937C8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5.5.3 QEMU Record/replay 46</w:t>
      </w:r>
    </w:p>
    <w:p w14:paraId="6C1D91C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5.5.4 Double GDB Setup 46</w:t>
      </w:r>
    </w:p>
    <w:p w14:paraId="456F2CE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chapter 6 Evaluation 47</w:t>
      </w:r>
    </w:p>
    <w:p w14:paraId="5519919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6.1 Software-managed TLBs 47</w:t>
      </w:r>
    </w:p>
    <w:p w14:paraId="50F4717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6.1.1 Context Switch 47</w:t>
      </w:r>
    </w:p>
    <w:p w14:paraId="4CB1502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6.1.2 Pipeline Flush 48</w:t>
      </w:r>
    </w:p>
    <w:p w14:paraId="495D8A7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6.1.3 Exception Handler 48</w:t>
      </w:r>
    </w:p>
    <w:p w14:paraId="2494DE7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6.2 Segmented Memory Design 48</w:t>
      </w:r>
    </w:p>
    <w:p w14:paraId="7E26D3F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6.3 Memory System Requirements 48</w:t>
      </w:r>
    </w:p>
    <w:p w14:paraId="329EA40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6.4 Cost Analysis 49</w:t>
      </w:r>
    </w:p>
    <w:p w14:paraId="0B07F07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6.5 Potential Implementation Improvements 50</w:t>
      </w:r>
    </w:p>
    <w:p w14:paraId="4AA1077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chapter 7 Conclusion 51</w:t>
      </w:r>
    </w:p>
    <w:p w14:paraId="1EA7E18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appendix </w:t>
      </w:r>
      <w:proofErr w:type="gramStart"/>
      <w:r w:rsidRPr="00A17E1C">
        <w:rPr>
          <w:lang w:val="en-US"/>
        </w:rPr>
        <w:t>a</w:t>
      </w:r>
      <w:proofErr w:type="gramEnd"/>
      <w:r w:rsidRPr="00A17E1C">
        <w:rPr>
          <w:lang w:val="en-US"/>
        </w:rPr>
        <w:t xml:space="preserve"> Unused paragraph dump 53</w:t>
      </w:r>
    </w:p>
    <w:p w14:paraId="2982EF1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References 55</w:t>
      </w:r>
    </w:p>
    <w:p w14:paraId="1F1A843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Declaration of Authorship</w:t>
      </w:r>
    </w:p>
    <w:p w14:paraId="57501E4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</w:t>
      </w:r>
    </w:p>
    <w:p w14:paraId="37A68F3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 Introduction</w:t>
      </w:r>
    </w:p>
    <w:p w14:paraId="0BD2044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memory provides a multitude of features which vastly simplify</w:t>
      </w:r>
    </w:p>
    <w:p w14:paraId="12FA1D7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life of application programmers [JM98b]. Computer systems of all</w:t>
      </w:r>
    </w:p>
    <w:p w14:paraId="204813C7" w14:textId="099442ED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scales, ranging from </w:t>
      </w:r>
      <w:del w:id="10" w:author="Jonathan Mielchen" w:date="2024-09-24T22:44:00Z" w16du:dateUtc="2024-09-24T20:44:00Z">
        <w:r w:rsidRPr="00A17E1C" w:rsidDel="00A17E1C">
          <w:rPr>
            <w:lang w:val="en-US"/>
          </w:rPr>
          <w:delText>small embedded</w:delText>
        </w:r>
      </w:del>
      <w:ins w:id="11" w:author="Jonathan Mielchen" w:date="2024-09-24T22:44:00Z" w16du:dateUtc="2024-09-24T20:44:00Z">
        <w:r w:rsidRPr="00A17E1C">
          <w:rPr>
            <w:lang w:val="en-US"/>
          </w:rPr>
          <w:t>small, embedded</w:t>
        </w:r>
      </w:ins>
      <w:r w:rsidRPr="00A17E1C">
        <w:rPr>
          <w:lang w:val="en-US"/>
        </w:rPr>
        <w:t xml:space="preserve"> devices to huge data centers use</w:t>
      </w:r>
    </w:p>
    <w:p w14:paraId="082B74B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memory [BL17]. While originally being used to automate the task</w:t>
      </w:r>
    </w:p>
    <w:p w14:paraId="0629458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swapping pages of processes between main memory and secondary</w:t>
      </w:r>
    </w:p>
    <w:p w14:paraId="785D3CF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storage transparently to the processes [JM98b], it now is the foundation</w:t>
      </w:r>
    </w:p>
    <w:p w14:paraId="2BF878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security, reliability, process isolation and flexibility [JM98a; Wal99].</w:t>
      </w:r>
    </w:p>
    <w:p w14:paraId="76448BC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With ever increasing memory sizes of systems and memory requirements</w:t>
      </w:r>
    </w:p>
    <w:p w14:paraId="3EB3C73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applications, the overhead of virtual memory systems, being developed</w:t>
      </w:r>
    </w:p>
    <w:p w14:paraId="11EE1BC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systems that only had scarce resources available [Hal+23], degrades</w:t>
      </w:r>
    </w:p>
    <w:p w14:paraId="76ACDE8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performance and significantly increases power consumption [ZSM20].</w:t>
      </w:r>
    </w:p>
    <w:p w14:paraId="60E30D6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Orthodox hierarchical page table organizations [TB14] can get as deep as</w:t>
      </w:r>
    </w:p>
    <w:p w14:paraId="0186398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 levels in commodity hardware [Int17]. Not only does this add a level of</w:t>
      </w:r>
    </w:p>
    <w:p w14:paraId="155AD03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indirection for each page table </w:t>
      </w:r>
      <w:proofErr w:type="gramStart"/>
      <w:r w:rsidRPr="00A17E1C">
        <w:rPr>
          <w:lang w:val="en-US"/>
        </w:rPr>
        <w:t>walk,</w:t>
      </w:r>
      <w:proofErr w:type="gramEnd"/>
      <w:r w:rsidRPr="00A17E1C">
        <w:rPr>
          <w:lang w:val="en-US"/>
        </w:rPr>
        <w:t xml:space="preserve"> this cost is even higher in virtualized</w:t>
      </w:r>
    </w:p>
    <w:p w14:paraId="57F2500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systems, potentially accounting for up to 5% - 90% of the runtime [YT16].</w:t>
      </w:r>
    </w:p>
    <w:p w14:paraId="05F4180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Alternative designs like inverted page tables realize page table mappings</w:t>
      </w:r>
    </w:p>
    <w:p w14:paraId="004ACF0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using hash functions [TB14]. While reducing the number of additional</w:t>
      </w:r>
    </w:p>
    <w:p w14:paraId="50F4735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references, these approaches have problems on their own: Some</w:t>
      </w:r>
    </w:p>
    <w:p w14:paraId="4CF9B4D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features of virtual memory systems become harder to implement, ex-</w:t>
      </w:r>
    </w:p>
    <w:p w14:paraId="229C457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acting additional performance penalties [YT16] and page table lookups</w:t>
      </w:r>
    </w:p>
    <w:p w14:paraId="6022F05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become a lot more expensive when following collision chains [JM98c].</w:t>
      </w:r>
    </w:p>
    <w:p w14:paraId="376B9705" w14:textId="7FF6E764" w:rsidR="00A17E1C" w:rsidRPr="00A17E1C" w:rsidDel="00A17E1C" w:rsidRDefault="00A17E1C" w:rsidP="00A17E1C">
      <w:pPr>
        <w:rPr>
          <w:del w:id="12" w:author="Jonathan Mielchen" w:date="2024-09-24T22:44:00Z" w16du:dateUtc="2024-09-24T20:44:00Z"/>
          <w:lang w:val="en-US"/>
        </w:rPr>
      </w:pPr>
      <w:r w:rsidRPr="00A17E1C">
        <w:rPr>
          <w:lang w:val="en-US"/>
        </w:rPr>
        <w:t xml:space="preserve">Chapter 3 will </w:t>
      </w:r>
      <w:del w:id="13" w:author="Jonathan Mielchen" w:date="2024-09-24T22:45:00Z" w16du:dateUtc="2024-09-24T20:45:00Z">
        <w:r w:rsidRPr="00A17E1C" w:rsidDel="00A17E1C">
          <w:rPr>
            <w:lang w:val="en-US"/>
          </w:rPr>
          <w:delText>show,</w:delText>
        </w:r>
      </w:del>
      <w:ins w:id="14" w:author="Jonathan Mielchen" w:date="2024-09-24T22:45:00Z" w16du:dateUtc="2024-09-24T20:45:00Z">
        <w:r w:rsidRPr="00A17E1C">
          <w:rPr>
            <w:lang w:val="en-US"/>
          </w:rPr>
          <w:t>show</w:t>
        </w:r>
      </w:ins>
      <w:r w:rsidRPr="00A17E1C">
        <w:rPr>
          <w:lang w:val="en-US"/>
        </w:rPr>
        <w:t xml:space="preserve"> that there are a lot of different approaches to opti</w:t>
      </w:r>
      <w:del w:id="15" w:author="Jonathan Mielchen" w:date="2024-09-24T22:44:00Z" w16du:dateUtc="2024-09-24T20:44:00Z">
        <w:r w:rsidRPr="00A17E1C" w:rsidDel="00A17E1C">
          <w:rPr>
            <w:lang w:val="en-US"/>
          </w:rPr>
          <w:delText>-</w:delText>
        </w:r>
      </w:del>
    </w:p>
    <w:p w14:paraId="358D6AF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mize the virtual memory system. This shows that there is little agreement</w:t>
      </w:r>
    </w:p>
    <w:p w14:paraId="0D4E536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on how the virtual memory system is best implemented [JM98c]. However,</w:t>
      </w:r>
    </w:p>
    <w:p w14:paraId="10E1D0E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most of the optimization approaches still rely on page table structures to</w:t>
      </w:r>
    </w:p>
    <w:p w14:paraId="421758B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do the bookkeeping of the mappings.</w:t>
      </w:r>
    </w:p>
    <w:p w14:paraId="14B39D4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thesis explores the idea of getting rid of page table structures all</w:t>
      </w:r>
    </w:p>
    <w:p w14:paraId="49A49D9B" w14:textId="77777777" w:rsidR="00A17E1C" w:rsidRPr="00A17E1C" w:rsidDel="00A17E1C" w:rsidRDefault="00A17E1C" w:rsidP="00A17E1C">
      <w:pPr>
        <w:rPr>
          <w:del w:id="16" w:author="Jonathan Mielchen" w:date="2024-09-24T22:45:00Z" w16du:dateUtc="2024-09-24T20:45:00Z"/>
          <w:lang w:val="en-US"/>
        </w:rPr>
      </w:pPr>
      <w:r w:rsidRPr="00A17E1C">
        <w:rPr>
          <w:lang w:val="en-US"/>
        </w:rPr>
        <w:t>together and base the mapping of virtual to physical addresses on spe</w:t>
      </w:r>
      <w:del w:id="17" w:author="Jonathan Mielchen" w:date="2024-09-24T22:45:00Z" w16du:dateUtc="2024-09-24T20:45:00Z">
        <w:r w:rsidRPr="00A17E1C" w:rsidDel="00A17E1C">
          <w:rPr>
            <w:lang w:val="en-US"/>
          </w:rPr>
          <w:delText>-</w:delText>
        </w:r>
      </w:del>
    </w:p>
    <w:p w14:paraId="4B3F18B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cially crafted functions (for example non-cryptographic hash functions</w:t>
      </w:r>
    </w:p>
    <w:p w14:paraId="4EA4741B" w14:textId="77777777" w:rsidR="00A17E1C" w:rsidRPr="00A17E1C" w:rsidDel="00A17E1C" w:rsidRDefault="00A17E1C" w:rsidP="00A17E1C">
      <w:pPr>
        <w:rPr>
          <w:del w:id="18" w:author="Jonathan Mielchen" w:date="2024-09-24T22:45:00Z" w16du:dateUtc="2024-09-24T20:45:00Z"/>
          <w:lang w:val="en-US"/>
        </w:rPr>
      </w:pPr>
      <w:r w:rsidRPr="00A17E1C">
        <w:rPr>
          <w:lang w:val="en-US"/>
        </w:rPr>
        <w:t>[Mit+21]). Hash functions implemented by simple arithmetic instruc</w:t>
      </w:r>
      <w:del w:id="19" w:author="Jonathan Mielchen" w:date="2024-09-24T22:45:00Z" w16du:dateUtc="2024-09-24T20:45:00Z">
        <w:r w:rsidRPr="00A17E1C" w:rsidDel="00A17E1C">
          <w:rPr>
            <w:lang w:val="en-US"/>
          </w:rPr>
          <w:delText>-</w:delText>
        </w:r>
      </w:del>
    </w:p>
    <w:p w14:paraId="1607162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tions are orders of magnitude faster than the multiple memory accesses</w:t>
      </w:r>
    </w:p>
    <w:p w14:paraId="28EA016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required by a page table walk [TB14]. Allowing them to be defined in</w:t>
      </w:r>
    </w:p>
    <w:p w14:paraId="3443C1F4" w14:textId="77777777" w:rsidR="00A17E1C" w:rsidRPr="00A17E1C" w:rsidDel="00A17E1C" w:rsidRDefault="00A17E1C" w:rsidP="00A17E1C">
      <w:pPr>
        <w:rPr>
          <w:del w:id="20" w:author="Jonathan Mielchen" w:date="2024-09-24T22:45:00Z" w16du:dateUtc="2024-09-24T20:45:00Z"/>
          <w:lang w:val="en-US"/>
        </w:rPr>
      </w:pPr>
      <w:r w:rsidRPr="00A17E1C">
        <w:rPr>
          <w:lang w:val="en-US"/>
        </w:rPr>
        <w:t>software gives the operating system a lot of flexibility to fit the imple</w:t>
      </w:r>
      <w:del w:id="21" w:author="Jonathan Mielchen" w:date="2024-09-24T22:45:00Z" w16du:dateUtc="2024-09-24T20:45:00Z">
        <w:r w:rsidRPr="00A17E1C" w:rsidDel="00A17E1C">
          <w:rPr>
            <w:lang w:val="en-US"/>
          </w:rPr>
          <w:delText>-</w:delText>
        </w:r>
      </w:del>
    </w:p>
    <w:p w14:paraId="26746DB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mentation of the mapping function to the custom needs of applications.</w:t>
      </w:r>
    </w:p>
    <w:p w14:paraId="5BA177D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</w:t>
      </w:r>
    </w:p>
    <w:p w14:paraId="5C7F710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 chapter 1. introduction</w:t>
      </w:r>
    </w:p>
    <w:p w14:paraId="2021334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thesis will describe the theory and implementation of a platform</w:t>
      </w:r>
    </w:p>
    <w:p w14:paraId="34B8002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that facilitates the definition and the experimentation with such map-</w:t>
      </w:r>
    </w:p>
    <w:p w14:paraId="11EBCE1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ping functions and shows a first simple mapping function that realizes a</w:t>
      </w:r>
    </w:p>
    <w:p w14:paraId="1E4CFE2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simplified virtual memory system without any page tables.</w:t>
      </w:r>
    </w:p>
    <w:p w14:paraId="0ABDE1F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Chapter 2 provides an overview of the fundamentals of virtual memory</w:t>
      </w:r>
    </w:p>
    <w:p w14:paraId="3191F65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systems, software-managed virtual memory systems and some basics of</w:t>
      </w:r>
    </w:p>
    <w:p w14:paraId="47A3C03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virtual memory system of the RISC-V ISA.</w:t>
      </w:r>
    </w:p>
    <w:p w14:paraId="7011032C" w14:textId="774B0041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Chapter 3 </w:t>
      </w:r>
      <w:del w:id="22" w:author="Jonathan Mielchen" w:date="2024-09-24T22:45:00Z" w16du:dateUtc="2024-09-24T20:45:00Z">
        <w:r w:rsidRPr="00A17E1C" w:rsidDel="00A17E1C">
          <w:rPr>
            <w:lang w:val="en-US"/>
          </w:rPr>
          <w:delText>takes a look</w:delText>
        </w:r>
      </w:del>
      <w:ins w:id="23" w:author="Jonathan Mielchen" w:date="2024-09-24T22:45:00Z" w16du:dateUtc="2024-09-24T20:45:00Z">
        <w:r w:rsidRPr="00A17E1C">
          <w:rPr>
            <w:lang w:val="en-US"/>
          </w:rPr>
          <w:t>looks</w:t>
        </w:r>
      </w:ins>
      <w:r w:rsidRPr="00A17E1C">
        <w:rPr>
          <w:lang w:val="en-US"/>
        </w:rPr>
        <w:t xml:space="preserve"> at previous work which approaches the topic of</w:t>
      </w:r>
    </w:p>
    <w:p w14:paraId="57B393F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optimizing virtual memory systems as well.</w:t>
      </w:r>
    </w:p>
    <w:p w14:paraId="1F41250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Chapter 4 describes the theoretical development of the idea presented</w:t>
      </w:r>
    </w:p>
    <w:p w14:paraId="2137634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 this paper and thus provides the foundation for the implementation.</w:t>
      </w:r>
    </w:p>
    <w:p w14:paraId="64E76DE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Chapter 5 describes the implementation. It delves into the specifics of the</w:t>
      </w:r>
    </w:p>
    <w:p w14:paraId="1D7141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programming platforms and outlines the implementation process step by</w:t>
      </w:r>
    </w:p>
    <w:p w14:paraId="1CFB856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step. This chapter also includes an overview of the debugging techniques</w:t>
      </w:r>
    </w:p>
    <w:p w14:paraId="7839ABD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used for verification and troubleshooting of the implementation.</w:t>
      </w:r>
    </w:p>
    <w:p w14:paraId="57832941" w14:textId="77777777" w:rsidR="00A17E1C" w:rsidRPr="00A17E1C" w:rsidDel="00A17E1C" w:rsidRDefault="00A17E1C" w:rsidP="00A17E1C">
      <w:pPr>
        <w:rPr>
          <w:del w:id="24" w:author="Jonathan Mielchen" w:date="2024-09-24T22:45:00Z" w16du:dateUtc="2024-09-24T20:45:00Z"/>
          <w:lang w:val="en-US"/>
        </w:rPr>
      </w:pPr>
      <w:r w:rsidRPr="00A17E1C">
        <w:rPr>
          <w:lang w:val="en-US"/>
        </w:rPr>
        <w:t>Chapter 6 critically examines the current state of the theoretical de</w:t>
      </w:r>
      <w:del w:id="25" w:author="Jonathan Mielchen" w:date="2024-09-24T22:45:00Z" w16du:dateUtc="2024-09-24T20:45:00Z">
        <w:r w:rsidRPr="00A17E1C" w:rsidDel="00A17E1C">
          <w:rPr>
            <w:lang w:val="en-US"/>
          </w:rPr>
          <w:delText>-</w:delText>
        </w:r>
      </w:del>
    </w:p>
    <w:p w14:paraId="5DD29913" w14:textId="1E32D213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velopment and implementation, analyzing the results </w:t>
      </w:r>
      <w:del w:id="26" w:author="Jonathan Mielchen" w:date="2024-09-24T22:45:00Z" w16du:dateUtc="2024-09-24T20:45:00Z">
        <w:r w:rsidRPr="00A17E1C" w:rsidDel="00A17E1C">
          <w:rPr>
            <w:lang w:val="en-US"/>
          </w:rPr>
          <w:delText>in light of</w:delText>
        </w:r>
      </w:del>
      <w:ins w:id="27" w:author="Jonathan Mielchen" w:date="2024-09-24T22:45:00Z" w16du:dateUtc="2024-09-24T20:45:00Z">
        <w:r w:rsidRPr="00A17E1C">
          <w:rPr>
            <w:lang w:val="en-US"/>
          </w:rPr>
          <w:t>considering</w:t>
        </w:r>
      </w:ins>
      <w:r w:rsidRPr="00A17E1C">
        <w:rPr>
          <w:lang w:val="en-US"/>
        </w:rPr>
        <w:t xml:space="preserve"> typical</w:t>
      </w:r>
    </w:p>
    <w:p w14:paraId="73474E68" w14:textId="77777777" w:rsidR="00A17E1C" w:rsidRPr="00A17E1C" w:rsidDel="00A17E1C" w:rsidRDefault="00A17E1C" w:rsidP="00A17E1C">
      <w:pPr>
        <w:rPr>
          <w:del w:id="28" w:author="Jonathan Mielchen" w:date="2024-09-24T22:45:00Z" w16du:dateUtc="2024-09-24T20:45:00Z"/>
          <w:lang w:val="en-US"/>
        </w:rPr>
      </w:pPr>
      <w:r w:rsidRPr="00A17E1C">
        <w:rPr>
          <w:lang w:val="en-US"/>
        </w:rPr>
        <w:t>requirements for other virtual memory systems. It also includes a discus</w:t>
      </w:r>
      <w:del w:id="29" w:author="Jonathan Mielchen" w:date="2024-09-24T22:45:00Z" w16du:dateUtc="2024-09-24T20:45:00Z">
        <w:r w:rsidRPr="00A17E1C" w:rsidDel="00A17E1C">
          <w:rPr>
            <w:lang w:val="en-US"/>
          </w:rPr>
          <w:delText>-</w:delText>
        </w:r>
      </w:del>
    </w:p>
    <w:p w14:paraId="1197EA3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sion on further deepening the approach.</w:t>
      </w:r>
    </w:p>
    <w:p w14:paraId="0BFFF76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 Fundamentals</w:t>
      </w:r>
    </w:p>
    <w:p w14:paraId="75C2D43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chapter introduces some essential concepts and mechanisms which</w:t>
      </w:r>
    </w:p>
    <w:p w14:paraId="4E549C8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form the basis of the following chapters. It first gives an overview of</w:t>
      </w:r>
    </w:p>
    <w:p w14:paraId="1F067ADB" w14:textId="77777777" w:rsidR="00A17E1C" w:rsidRPr="00A17E1C" w:rsidDel="00A17E1C" w:rsidRDefault="00A17E1C" w:rsidP="00A17E1C">
      <w:pPr>
        <w:rPr>
          <w:del w:id="30" w:author="Jonathan Mielchen" w:date="2024-09-24T22:45:00Z" w16du:dateUtc="2024-09-24T20:45:00Z"/>
          <w:lang w:val="en-US"/>
        </w:rPr>
      </w:pPr>
      <w:r w:rsidRPr="00A17E1C">
        <w:rPr>
          <w:lang w:val="en-US"/>
        </w:rPr>
        <w:t>Virtual Memory (VM), its core requirements, tradeoffs and implementa</w:t>
      </w:r>
      <w:del w:id="31" w:author="Jonathan Mielchen" w:date="2024-09-24T22:45:00Z" w16du:dateUtc="2024-09-24T20:45:00Z">
        <w:r w:rsidRPr="00A17E1C" w:rsidDel="00A17E1C">
          <w:rPr>
            <w:lang w:val="en-US"/>
          </w:rPr>
          <w:delText>-</w:delText>
        </w:r>
      </w:del>
    </w:p>
    <w:p w14:paraId="56A3EEC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tions. Then the hardware components and caches used to accelerate VM</w:t>
      </w:r>
    </w:p>
    <w:p w14:paraId="6A0C7C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systems are presented. An overview of purely software-managed systems</w:t>
      </w:r>
    </w:p>
    <w:p w14:paraId="7C22274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follows with a comparison of the general trade-offs between software-</w:t>
      </w:r>
    </w:p>
    <w:p w14:paraId="4549C70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managed and hardware-managed Virtual Memory systems. Finally, some</w:t>
      </w:r>
    </w:p>
    <w:p w14:paraId="3A662C1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specifics of the memory system of the chosen implementation platform,</w:t>
      </w:r>
    </w:p>
    <w:p w14:paraId="7CB65D8C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RISC-V,</w:t>
      </w:r>
      <w:proofErr w:type="gramEnd"/>
      <w:r w:rsidRPr="00A17E1C">
        <w:rPr>
          <w:lang w:val="en-US"/>
        </w:rPr>
        <w:t xml:space="preserve"> are shown.</w:t>
      </w:r>
    </w:p>
    <w:p w14:paraId="7B2FB2F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 Virtual Memory</w:t>
      </w:r>
    </w:p>
    <w:p w14:paraId="6FF2090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Memory was first introduced in the Atlas System [Fot61] to auto-</w:t>
      </w:r>
    </w:p>
    <w:p w14:paraId="3351DE5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mate the task of swapping pages between main and secondary memory.</w:t>
      </w:r>
    </w:p>
    <w:p w14:paraId="66CA6B8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idea was to make programs completely unaware of real, physical</w:t>
      </w:r>
    </w:p>
    <w:p w14:paraId="7E8B999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by providing an abstraction layer called virtual memory [Den96].</w:t>
      </w:r>
    </w:p>
    <w:p w14:paraId="4C90329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With virtual memory, programs appear to have the whole memory space</w:t>
      </w:r>
    </w:p>
    <w:p w14:paraId="52F2752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the machine at their disposal. It also hides all the other processes and</w:t>
      </w:r>
    </w:p>
    <w:p w14:paraId="3A84EA8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their memory from them. The task of managing a programs memory, no</w:t>
      </w:r>
    </w:p>
    <w:p w14:paraId="1827027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matter where in its virtual address space it is, and putting it somewhere in</w:t>
      </w:r>
    </w:p>
    <w:p w14:paraId="2B96172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memory now falls to the operating system [Den70]. This change</w:t>
      </w:r>
    </w:p>
    <w:p w14:paraId="3803D69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the operating systems role in managing program memory was not</w:t>
      </w:r>
    </w:p>
    <w:p w14:paraId="064B3B8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only useful but also necessary. The size of programs was increasing faster</w:t>
      </w:r>
    </w:p>
    <w:p w14:paraId="0F36EB5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than the size of main memory; while single programs still fit in memory,</w:t>
      </w:r>
    </w:p>
    <w:p w14:paraId="48EECE1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operating systems made it possible to run multiple programs at once,</w:t>
      </w:r>
    </w:p>
    <w:p w14:paraId="0C64C9E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collectively exceeding the available physical memory [TB14].</w:t>
      </w:r>
    </w:p>
    <w:p w14:paraId="11A3822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2.1.1 Virtual and physical addresses</w:t>
      </w:r>
    </w:p>
    <w:p w14:paraId="48C60CEE" w14:textId="7FCDB658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terms of Virtual and Physical addresses are used a lot in </w:t>
      </w:r>
      <w:del w:id="32" w:author="Jonathan Mielchen" w:date="2024-09-24T22:46:00Z" w16du:dateUtc="2024-09-24T20:46:00Z">
        <w:r w:rsidRPr="00A17E1C" w:rsidDel="00A17E1C">
          <w:rPr>
            <w:lang w:val="en-US"/>
          </w:rPr>
          <w:delText>the course of</w:delText>
        </w:r>
      </w:del>
    </w:p>
    <w:p w14:paraId="70EAE7B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thesis. Virtual addresses refer to those that are used by the program</w:t>
      </w:r>
    </w:p>
    <w:p w14:paraId="7EC84ED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reference memory object in its address space. They are only valid in the</w:t>
      </w:r>
    </w:p>
    <w:p w14:paraId="6585759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programs own address space. Thus, it is possible for programs to use the</w:t>
      </w:r>
    </w:p>
    <w:p w14:paraId="4BFCA92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same virtual addresses, that point to different physical addresses. Virtual</w:t>
      </w:r>
    </w:p>
    <w:p w14:paraId="36F0FBD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addresses are translated to physical addresses, which are actual addresses</w:t>
      </w:r>
    </w:p>
    <w:p w14:paraId="55FAC21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memory locations on main memory. The Virtual Memory System is</w:t>
      </w:r>
    </w:p>
    <w:p w14:paraId="0FF5F6A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tasked with performing this translation, the creation of mappings, and</w:t>
      </w:r>
    </w:p>
    <w:p w14:paraId="6A03506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keeping book of those mappings [Den96].</w:t>
      </w:r>
    </w:p>
    <w:p w14:paraId="1C2FADE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</w:t>
      </w:r>
    </w:p>
    <w:p w14:paraId="6C2F126A" w14:textId="07E27B82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 chapter 2. </w:t>
      </w:r>
      <w:r w:rsidRPr="00A17E1C">
        <w:rPr>
          <w:lang w:val="en-US"/>
        </w:rPr>
        <w:t>F</w:t>
      </w:r>
      <w:r w:rsidRPr="00A17E1C">
        <w:rPr>
          <w:lang w:val="en-US"/>
        </w:rPr>
        <w:t>undamentals</w:t>
      </w:r>
      <w:ins w:id="33" w:author="Jonathan Mielchen" w:date="2024-09-24T22:46:00Z" w16du:dateUtc="2024-09-24T20:46:00Z">
        <w:r>
          <w:rPr>
            <w:lang w:val="en-US"/>
          </w:rPr>
          <w:t xml:space="preserve"> </w:t>
        </w:r>
      </w:ins>
      <w:r w:rsidRPr="00A17E1C">
        <w:rPr>
          <w:lang w:val="en-US"/>
        </w:rPr>
        <w:t>Free</w:t>
      </w:r>
    </w:p>
    <w:p w14:paraId="64E25FB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Address Space</w:t>
      </w:r>
    </w:p>
    <w:p w14:paraId="5B800A5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Process 1</w:t>
      </w:r>
    </w:p>
    <w:p w14:paraId="5A18766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Shared Page</w:t>
      </w:r>
    </w:p>
    <w:p w14:paraId="77842BD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Private Page</w:t>
      </w:r>
    </w:p>
    <w:p w14:paraId="24935ED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Memory</w:t>
      </w:r>
    </w:p>
    <w:p w14:paraId="44AAB96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Process 2 Page</w:t>
      </w:r>
    </w:p>
    <w:p w14:paraId="6498311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Process 1 Page</w:t>
      </w:r>
    </w:p>
    <w:p w14:paraId="3DA0E6F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Shared Page</w:t>
      </w:r>
    </w:p>
    <w:p w14:paraId="60C8C1B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Free</w:t>
      </w:r>
    </w:p>
    <w:p w14:paraId="10BC16E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Address Space</w:t>
      </w:r>
    </w:p>
    <w:p w14:paraId="1AC7166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Process 2</w:t>
      </w:r>
    </w:p>
    <w:p w14:paraId="62B229C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Shared Page</w:t>
      </w:r>
    </w:p>
    <w:p w14:paraId="67F9AD6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Private Page</w:t>
      </w:r>
    </w:p>
    <w:p w14:paraId="707D464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2.1: Page Sharing VM systems allow for</w:t>
      </w:r>
    </w:p>
    <w:p w14:paraId="10FD8B5A" w14:textId="77777777" w:rsidR="00A17E1C" w:rsidRPr="00A17E1C" w:rsidDel="00A17E1C" w:rsidRDefault="00A17E1C" w:rsidP="00A17E1C">
      <w:pPr>
        <w:rPr>
          <w:del w:id="34" w:author="Jonathan Mielchen" w:date="2024-09-24T22:46:00Z" w16du:dateUtc="2024-09-24T20:46:00Z"/>
          <w:lang w:val="en-US"/>
        </w:rPr>
      </w:pPr>
      <w:r w:rsidRPr="00A17E1C">
        <w:rPr>
          <w:lang w:val="en-US"/>
        </w:rPr>
        <w:t>the same physical page to be mapped into differ</w:t>
      </w:r>
      <w:del w:id="35" w:author="Jonathan Mielchen" w:date="2024-09-24T22:46:00Z" w16du:dateUtc="2024-09-24T20:46:00Z">
        <w:r w:rsidRPr="00A17E1C" w:rsidDel="00A17E1C">
          <w:rPr>
            <w:lang w:val="en-US"/>
          </w:rPr>
          <w:delText>-</w:delText>
        </w:r>
      </w:del>
    </w:p>
    <w:p w14:paraId="69D7BDDB" w14:textId="55BA872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ent virtual address spaces</w:t>
      </w:r>
      <w:ins w:id="36" w:author="Jonathan Mielchen" w:date="2024-09-24T22:46:00Z" w16du:dateUtc="2024-09-24T20:46:00Z">
        <w:r>
          <w:rPr>
            <w:lang w:val="en-US"/>
          </w:rPr>
          <w:t xml:space="preserve"> </w:t>
        </w:r>
      </w:ins>
      <w:r w:rsidRPr="00A17E1C">
        <w:rPr>
          <w:lang w:val="en-US"/>
        </w:rPr>
        <w:t>Free</w:t>
      </w:r>
    </w:p>
    <w:p w14:paraId="149B635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Address Space</w:t>
      </w:r>
    </w:p>
    <w:p w14:paraId="283DA4F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Data</w:t>
      </w:r>
    </w:p>
    <w:p w14:paraId="5FEF6F3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Stack</w:t>
      </w:r>
    </w:p>
    <w:p w14:paraId="7F89E9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Code</w:t>
      </w:r>
    </w:p>
    <w:p w14:paraId="68E0AA6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Free</w:t>
      </w:r>
    </w:p>
    <w:p w14:paraId="0DF601F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Memory</w:t>
      </w:r>
    </w:p>
    <w:p w14:paraId="31B644B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2.2: Flexibility Program segments can be</w:t>
      </w:r>
    </w:p>
    <w:p w14:paraId="3875D34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dispersed anywhere around the virtual address</w:t>
      </w:r>
    </w:p>
    <w:p w14:paraId="1B362AC0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lastRenderedPageBreak/>
        <w:t>space;</w:t>
      </w:r>
      <w:proofErr w:type="gramEnd"/>
      <w:r w:rsidRPr="00A17E1C">
        <w:rPr>
          <w:lang w:val="en-US"/>
        </w:rPr>
        <w:t xml:space="preserve"> the Virtual Memory System has to place</w:t>
      </w:r>
    </w:p>
    <w:p w14:paraId="0812BBD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pages into actual physical memory.</w:t>
      </w:r>
    </w:p>
    <w:p w14:paraId="51BC70B5" w14:textId="77777777" w:rsidR="00A17E1C" w:rsidRPr="00A17E1C" w:rsidDel="00A17E1C" w:rsidRDefault="00A17E1C" w:rsidP="00A17E1C">
      <w:pPr>
        <w:rPr>
          <w:del w:id="37" w:author="Jonathan Mielchen" w:date="2024-09-24T22:47:00Z" w16du:dateUtc="2024-09-24T20:47:00Z"/>
          <w:lang w:val="en-US"/>
        </w:rPr>
      </w:pPr>
      <w:r w:rsidRPr="00A17E1C">
        <w:rPr>
          <w:lang w:val="en-US"/>
        </w:rPr>
        <w:t>Some memory systems which use inverted page tables also use the no</w:t>
      </w:r>
      <w:del w:id="38" w:author="Jonathan Mielchen" w:date="2024-09-24T22:47:00Z" w16du:dateUtc="2024-09-24T20:47:00Z">
        <w:r w:rsidRPr="00A17E1C" w:rsidDel="00A17E1C">
          <w:rPr>
            <w:lang w:val="en-US"/>
          </w:rPr>
          <w:delText>-</w:delText>
        </w:r>
      </w:del>
    </w:p>
    <w:p w14:paraId="453CAE8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tion of effective addresses. These form an addition layer of indirection</w:t>
      </w:r>
    </w:p>
    <w:p w14:paraId="4400B55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that allows the sharing of pages [JM98b]. Effective addresses will not be</w:t>
      </w:r>
    </w:p>
    <w:p w14:paraId="6A3A3A0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discussed here any further.</w:t>
      </w:r>
    </w:p>
    <w:p w14:paraId="56CFF8F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2.1.2 Memory System Requirements</w:t>
      </w:r>
    </w:p>
    <w:p w14:paraId="038E722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 modern systems, Virtual Memory does a lot more than swapping pages</w:t>
      </w:r>
    </w:p>
    <w:p w14:paraId="0ABDD68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between main memory and secondary storage and providing new pages</w:t>
      </w:r>
    </w:p>
    <w:p w14:paraId="2FDCA24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memory on-demand to programs. It is the foundation of a number of</w:t>
      </w:r>
    </w:p>
    <w:p w14:paraId="3E4A93C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requirements to the memory system that are taken for granted [JM97].</w:t>
      </w:r>
    </w:p>
    <w:p w14:paraId="4E14EBA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These requirements are as follows:</w:t>
      </w:r>
    </w:p>
    <w:p w14:paraId="13A21B4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Space Protection / Isolation It should not be possible for</w:t>
      </w:r>
    </w:p>
    <w:p w14:paraId="4CFD149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one process to access the data of another process, unless explicitly shared.</w:t>
      </w:r>
    </w:p>
    <w:p w14:paraId="240B954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[JM98a]</w:t>
      </w:r>
    </w:p>
    <w:p w14:paraId="6B69EBDA" w14:textId="5464FBA6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Shared Memory Sharing memory allows </w:t>
      </w:r>
      <w:del w:id="39" w:author="Jonathan Mielchen" w:date="2024-09-24T22:47:00Z" w16du:dateUtc="2024-09-24T20:47:00Z">
        <w:r w:rsidRPr="00A17E1C" w:rsidDel="00A17E1C">
          <w:rPr>
            <w:lang w:val="en-US"/>
          </w:rPr>
          <w:delText>programms</w:delText>
        </w:r>
      </w:del>
      <w:ins w:id="40" w:author="Jonathan Mielchen" w:date="2024-09-24T22:47:00Z" w16du:dateUtc="2024-09-24T20:47:00Z">
        <w:r w:rsidRPr="00A17E1C">
          <w:rPr>
            <w:lang w:val="en-US"/>
          </w:rPr>
          <w:t>programs</w:t>
        </w:r>
      </w:ins>
      <w:r w:rsidRPr="00A17E1C">
        <w:rPr>
          <w:lang w:val="en-US"/>
        </w:rPr>
        <w:t xml:space="preserve"> to work on the</w:t>
      </w:r>
    </w:p>
    <w:p w14:paraId="5989F31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same physical data with potentially differing virtual addresses [JM98a].</w:t>
      </w:r>
    </w:p>
    <w:p w14:paraId="1C3FC4F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Shared memory is used as a high-throughput mechanism for inter-process</w:t>
      </w:r>
    </w:p>
    <w:p w14:paraId="557360F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communication or for working on a shared data structure [TB14].</w:t>
      </w:r>
    </w:p>
    <w:p w14:paraId="465BB088" w14:textId="77777777" w:rsidR="00A17E1C" w:rsidRPr="00A17E1C" w:rsidDel="00A17E1C" w:rsidRDefault="00A17E1C" w:rsidP="00A17E1C">
      <w:pPr>
        <w:rPr>
          <w:del w:id="41" w:author="Jonathan Mielchen" w:date="2024-09-24T22:47:00Z" w16du:dateUtc="2024-09-24T20:47:00Z"/>
          <w:lang w:val="en-US"/>
        </w:rPr>
      </w:pPr>
      <w:r w:rsidRPr="00A17E1C">
        <w:rPr>
          <w:lang w:val="en-US"/>
        </w:rPr>
        <w:t>Large Address Spaces Programs tend to require more and more mem</w:t>
      </w:r>
      <w:del w:id="42" w:author="Jonathan Mielchen" w:date="2024-09-24T22:47:00Z" w16du:dateUtc="2024-09-24T20:47:00Z">
        <w:r w:rsidRPr="00A17E1C" w:rsidDel="00A17E1C">
          <w:rPr>
            <w:lang w:val="en-US"/>
          </w:rPr>
          <w:delText>-</w:delText>
        </w:r>
      </w:del>
    </w:p>
    <w:p w14:paraId="4690323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ory. Swapping memory can help to support programs bigger than the</w:t>
      </w:r>
    </w:p>
    <w:p w14:paraId="24E3358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actual size of main memory [TB14], but programs may also require more</w:t>
      </w:r>
    </w:p>
    <w:p w14:paraId="3B897C2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than the theoretical limit set by hardware and software. Modern</w:t>
      </w:r>
    </w:p>
    <w:p w14:paraId="246D6EB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architectures use bigger addresses to support programs that require a lot</w:t>
      </w:r>
    </w:p>
    <w:p w14:paraId="153C337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memory [JM97; JM98a].</w:t>
      </w:r>
    </w:p>
    <w:p w14:paraId="418E90A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Fine-grained Protection From a security perspective, it is often not</w:t>
      </w:r>
    </w:p>
    <w:p w14:paraId="154F3FC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desirable to e.g. allow the code segment of a program to be writeable and</w:t>
      </w:r>
    </w:p>
    <w:p w14:paraId="1C4DFC6D" w14:textId="6867E7CA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data section to be </w:t>
      </w:r>
      <w:del w:id="43" w:author="Jonathan Mielchen" w:date="2024-09-24T22:47:00Z" w16du:dateUtc="2024-09-24T20:47:00Z">
        <w:r w:rsidRPr="00A17E1C" w:rsidDel="00A17E1C">
          <w:rPr>
            <w:lang w:val="en-US"/>
          </w:rPr>
          <w:delText>exectuable</w:delText>
        </w:r>
      </w:del>
      <w:ins w:id="44" w:author="Jonathan Mielchen" w:date="2024-09-24T22:47:00Z" w16du:dateUtc="2024-09-24T20:47:00Z">
        <w:r w:rsidRPr="00A17E1C">
          <w:rPr>
            <w:lang w:val="en-US"/>
          </w:rPr>
          <w:t>executable</w:t>
        </w:r>
      </w:ins>
      <w:r w:rsidRPr="00A17E1C">
        <w:rPr>
          <w:lang w:val="en-US"/>
        </w:rPr>
        <w:t>.</w:t>
      </w:r>
      <w:ins w:id="45" w:author="Jonathan Mielchen" w:date="2024-09-24T22:47:00Z" w16du:dateUtc="2024-09-24T20:47:00Z">
        <w:r>
          <w:rPr>
            <w:lang w:val="en-US"/>
          </w:rPr>
          <w:t xml:space="preserve"> </w:t>
        </w:r>
      </w:ins>
      <w:r w:rsidRPr="00A17E1C">
        <w:rPr>
          <w:lang w:val="en-US"/>
        </w:rPr>
        <w:t>Virtual Memory Systems provide read-</w:t>
      </w:r>
    </w:p>
    <w:p w14:paraId="76D99A3E" w14:textId="78E62504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only, read-write and </w:t>
      </w:r>
      <w:del w:id="46" w:author="Jonathan Mielchen" w:date="2024-09-24T22:47:00Z" w16du:dateUtc="2024-09-24T20:47:00Z">
        <w:r w:rsidRPr="00A17E1C" w:rsidDel="00A17E1C">
          <w:rPr>
            <w:lang w:val="en-US"/>
          </w:rPr>
          <w:delText>exectue</w:delText>
        </w:r>
      </w:del>
      <w:ins w:id="47" w:author="Jonathan Mielchen" w:date="2024-09-24T22:47:00Z" w16du:dateUtc="2024-09-24T20:47:00Z">
        <w:r w:rsidRPr="00A17E1C">
          <w:rPr>
            <w:lang w:val="en-US"/>
          </w:rPr>
          <w:t>execute</w:t>
        </w:r>
      </w:ins>
      <w:r w:rsidRPr="00A17E1C">
        <w:rPr>
          <w:lang w:val="en-US"/>
        </w:rPr>
        <w:t xml:space="preserve">-only protection on a page </w:t>
      </w:r>
      <w:del w:id="48" w:author="Jonathan Mielchen" w:date="2024-09-24T22:47:00Z" w16du:dateUtc="2024-09-24T20:47:00Z">
        <w:r w:rsidRPr="00A17E1C" w:rsidDel="00A17E1C">
          <w:rPr>
            <w:lang w:val="en-US"/>
          </w:rPr>
          <w:delText>granularity[</w:delText>
        </w:r>
      </w:del>
      <w:ins w:id="49" w:author="Jonathan Mielchen" w:date="2024-09-24T22:47:00Z" w16du:dateUtc="2024-09-24T20:47:00Z">
        <w:r w:rsidRPr="00A17E1C">
          <w:rPr>
            <w:lang w:val="en-US"/>
          </w:rPr>
          <w:t>granularity [</w:t>
        </w:r>
      </w:ins>
      <w:r w:rsidRPr="00A17E1C">
        <w:rPr>
          <w:lang w:val="en-US"/>
        </w:rPr>
        <w:t>JM97].</w:t>
      </w:r>
    </w:p>
    <w:p w14:paraId="14FF22A7" w14:textId="77777777" w:rsidR="00A17E1C" w:rsidRPr="00A17E1C" w:rsidDel="00A17E1C" w:rsidRDefault="00A17E1C" w:rsidP="00A17E1C">
      <w:pPr>
        <w:rPr>
          <w:del w:id="50" w:author="Jonathan Mielchen" w:date="2024-09-24T22:47:00Z" w16du:dateUtc="2024-09-24T20:47:00Z"/>
          <w:lang w:val="en-US"/>
        </w:rPr>
      </w:pPr>
      <w:r w:rsidRPr="00A17E1C">
        <w:rPr>
          <w:lang w:val="en-US"/>
        </w:rPr>
        <w:t>Illegal references may trigger exceptions, which allow the operating sys-</w:t>
      </w:r>
      <w:proofErr w:type="spellStart"/>
    </w:p>
    <w:p w14:paraId="1AE12A5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tem</w:t>
      </w:r>
      <w:proofErr w:type="spellEnd"/>
      <w:r w:rsidRPr="00A17E1C">
        <w:rPr>
          <w:lang w:val="en-US"/>
        </w:rPr>
        <w:t xml:space="preserve"> to deal with the program [JM98a].</w:t>
      </w:r>
    </w:p>
    <w:p w14:paraId="4B217AD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Superpages Structures may be bigger than a single page and may thus</w:t>
      </w:r>
    </w:p>
    <w:p w14:paraId="5E721E8F" w14:textId="6533F7D8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occupy multiple entries of the translation caches while only </w:t>
      </w:r>
      <w:del w:id="51" w:author="Jonathan Mielchen" w:date="2024-09-24T22:48:00Z" w16du:dateUtc="2024-09-24T20:48:00Z">
        <w:r w:rsidRPr="00A17E1C" w:rsidDel="00A17E1C">
          <w:rPr>
            <w:lang w:val="en-US"/>
          </w:rPr>
          <w:delText>refering</w:delText>
        </w:r>
      </w:del>
      <w:ins w:id="52" w:author="Jonathan Mielchen" w:date="2024-09-24T22:48:00Z" w16du:dateUtc="2024-09-24T20:48:00Z">
        <w:r w:rsidRPr="00A17E1C">
          <w:rPr>
            <w:lang w:val="en-US"/>
          </w:rPr>
          <w:t>referring</w:t>
        </w:r>
      </w:ins>
    </w:p>
    <w:p w14:paraId="5B0B445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one object. To avoid displacing other caches entries, Virtual Memory</w:t>
      </w:r>
    </w:p>
    <w:p w14:paraId="5A49A92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Systems use </w:t>
      </w:r>
      <w:proofErr w:type="spellStart"/>
      <w:r w:rsidRPr="00A17E1C">
        <w:rPr>
          <w:lang w:val="en-US"/>
        </w:rPr>
        <w:t>superpages</w:t>
      </w:r>
      <w:proofErr w:type="spellEnd"/>
      <w:r w:rsidRPr="00A17E1C">
        <w:rPr>
          <w:lang w:val="en-US"/>
        </w:rPr>
        <w:t xml:space="preserve"> to provide space for bigger objects to increase</w:t>
      </w:r>
    </w:p>
    <w:p w14:paraId="56EA239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reach of cache entries [JM97].</w:t>
      </w:r>
    </w:p>
    <w:p w14:paraId="6F633D9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Flexibility Programmers should not have to think about the man-</w:t>
      </w:r>
    </w:p>
    <w:p w14:paraId="4D3E30AE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agement</w:t>
      </w:r>
      <w:proofErr w:type="spellEnd"/>
      <w:r w:rsidRPr="00A17E1C">
        <w:rPr>
          <w:lang w:val="en-US"/>
        </w:rPr>
        <w:t xml:space="preserve"> of the resources required to do their job, that is the operating</w:t>
      </w:r>
    </w:p>
    <w:p w14:paraId="65DE5BD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systems job [TB14]. As such, it should be possible to place the programs</w:t>
      </w:r>
    </w:p>
    <w:p w14:paraId="1E768F7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code and data anywhere in the programs virtual address space to make</w:t>
      </w:r>
    </w:p>
    <w:p w14:paraId="456A96D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programmers job as easy as possible and to increase the flexibility of</w:t>
      </w:r>
    </w:p>
    <w:p w14:paraId="2529319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programs [JM98b].</w:t>
      </w:r>
    </w:p>
    <w:p w14:paraId="38610B6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2.1. virtual memory 5Free</w:t>
      </w:r>
    </w:p>
    <w:p w14:paraId="7DFF778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Address Space</w:t>
      </w:r>
    </w:p>
    <w:p w14:paraId="4C99AC0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Used</w:t>
      </w:r>
    </w:p>
    <w:p w14:paraId="3E6A03C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Used</w:t>
      </w:r>
    </w:p>
    <w:p w14:paraId="041FC4B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Used</w:t>
      </w:r>
    </w:p>
    <w:p w14:paraId="51CA1E4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2.3: Sparsity / Large Address Spaces Vir-</w:t>
      </w:r>
    </w:p>
    <w:p w14:paraId="51F98C46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tual</w:t>
      </w:r>
      <w:proofErr w:type="spellEnd"/>
      <w:r w:rsidRPr="00A17E1C">
        <w:rPr>
          <w:lang w:val="en-US"/>
        </w:rPr>
        <w:t xml:space="preserve"> Memory Systems need to efficiently realize</w:t>
      </w:r>
    </w:p>
    <w:p w14:paraId="6D872F8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huge address spaces with only a few pages being</w:t>
      </w:r>
    </w:p>
    <w:p w14:paraId="7636F63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used.</w:t>
      </w:r>
    </w:p>
    <w:p w14:paraId="3590108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Sparsity Big addresses and fine granularity result in a huge address</w:t>
      </w:r>
    </w:p>
    <w:p w14:paraId="72D679E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space with a sparse population for programs that do not require a lot of</w:t>
      </w:r>
    </w:p>
    <w:p w14:paraId="290EBC7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pages [TB14]. A lot of programs do not require the full virtual address</w:t>
      </w:r>
    </w:p>
    <w:p w14:paraId="3560709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space and only occupy a small set of pages. Bookkeeping of smaller ad-</w:t>
      </w:r>
    </w:p>
    <w:p w14:paraId="4FCCA23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dress spaces should be as cheap as possible.</w:t>
      </w:r>
    </w:p>
    <w:p w14:paraId="7877920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There are different ways how memory systems implement these require-</w:t>
      </w:r>
    </w:p>
    <w:p w14:paraId="1E2B3C3E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ments</w:t>
      </w:r>
      <w:proofErr w:type="spellEnd"/>
      <w:r w:rsidRPr="00A17E1C">
        <w:rPr>
          <w:lang w:val="en-US"/>
        </w:rPr>
        <w:t>. The two most common implementations are based on hierarchical/multi-</w:t>
      </w:r>
    </w:p>
    <w:p w14:paraId="7BB2D47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level/radix [JM98b; TB14; YT16] page tables and inverted page tables</w:t>
      </w:r>
    </w:p>
    <w:p w14:paraId="168EA19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[JM98b; JM98c]. These implementations are summarized in the follow-</w:t>
      </w:r>
    </w:p>
    <w:p w14:paraId="78D90FB7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ing</w:t>
      </w:r>
      <w:proofErr w:type="spellEnd"/>
      <w:r w:rsidRPr="00A17E1C">
        <w:rPr>
          <w:lang w:val="en-US"/>
        </w:rPr>
        <w:t>.</w:t>
      </w:r>
    </w:p>
    <w:p w14:paraId="3A3CC9B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2.1.3 Implementation of Virtual Memory</w:t>
      </w:r>
    </w:p>
    <w:p w14:paraId="4913D44A" w14:textId="1A066AC2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Every virtual memory system </w:t>
      </w:r>
      <w:del w:id="53" w:author="Jonathan Mielchen" w:date="2024-09-24T22:48:00Z" w16du:dateUtc="2024-09-24T20:48:00Z">
        <w:r w:rsidRPr="00A17E1C" w:rsidDel="00A17E1C">
          <w:rPr>
            <w:lang w:val="en-US"/>
          </w:rPr>
          <w:delText>has to</w:delText>
        </w:r>
      </w:del>
      <w:ins w:id="54" w:author="Jonathan Mielchen" w:date="2024-09-24T22:48:00Z" w16du:dateUtc="2024-09-24T20:48:00Z">
        <w:r w:rsidRPr="00A17E1C">
          <w:rPr>
            <w:lang w:val="en-US"/>
          </w:rPr>
          <w:t>must</w:t>
        </w:r>
      </w:ins>
      <w:r w:rsidRPr="00A17E1C">
        <w:rPr>
          <w:lang w:val="en-US"/>
        </w:rPr>
        <w:t xml:space="preserve"> realize a mapping from virtual ad-</w:t>
      </w:r>
    </w:p>
    <w:p w14:paraId="18C3EE0E" w14:textId="0B5153E8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dresses of each </w:t>
      </w:r>
      <w:del w:id="55" w:author="Jonathan Mielchen" w:date="2024-09-24T22:49:00Z" w16du:dateUtc="2024-09-24T20:49:00Z">
        <w:r w:rsidRPr="00A17E1C" w:rsidDel="00A17E1C">
          <w:rPr>
            <w:lang w:val="en-US"/>
          </w:rPr>
          <w:delText xml:space="preserve">processes </w:delText>
        </w:r>
      </w:del>
      <w:ins w:id="56" w:author="Jonathan Mielchen" w:date="2024-09-24T22:49:00Z" w16du:dateUtc="2024-09-24T20:49:00Z">
        <w:r w:rsidRPr="00A17E1C">
          <w:rPr>
            <w:lang w:val="en-US"/>
          </w:rPr>
          <w:t>process</w:t>
        </w:r>
        <w:r>
          <w:rPr>
            <w:lang w:val="en-US"/>
          </w:rPr>
          <w:t>’</w:t>
        </w:r>
        <w:r w:rsidRPr="00A17E1C">
          <w:rPr>
            <w:lang w:val="en-US"/>
          </w:rPr>
          <w:t xml:space="preserve">s </w:t>
        </w:r>
      </w:ins>
      <w:r w:rsidRPr="00A17E1C">
        <w:rPr>
          <w:lang w:val="en-US"/>
        </w:rPr>
        <w:t>private, virtual address space to physical ad-</w:t>
      </w:r>
    </w:p>
    <w:p w14:paraId="2F905A6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dresses that index data in main memory. This section will provide an</w:t>
      </w:r>
    </w:p>
    <w:p w14:paraId="4FE876D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overview of how most commonly used virtual memory implementation</w:t>
      </w:r>
    </w:p>
    <w:p w14:paraId="2424A92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satisfy this requirement.</w:t>
      </w:r>
    </w:p>
    <w:p w14:paraId="2D7AA8E5" w14:textId="0900CA2C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naive </w:t>
      </w:r>
      <w:del w:id="57" w:author="Jonathan Mielchen" w:date="2024-09-24T22:49:00Z" w16du:dateUtc="2024-09-24T20:49:00Z">
        <w:r w:rsidRPr="00A17E1C" w:rsidDel="00A17E1C">
          <w:rPr>
            <w:lang w:val="en-US"/>
          </w:rPr>
          <w:delText>approache</w:delText>
        </w:r>
      </w:del>
      <w:ins w:id="58" w:author="Jonathan Mielchen" w:date="2024-09-24T22:49:00Z" w16du:dateUtc="2024-09-24T20:49:00Z">
        <w:r w:rsidRPr="00A17E1C">
          <w:rPr>
            <w:lang w:val="en-US"/>
          </w:rPr>
          <w:t>approach</w:t>
        </w:r>
      </w:ins>
      <w:r w:rsidRPr="00A17E1C">
        <w:rPr>
          <w:lang w:val="en-US"/>
        </w:rPr>
        <w:t xml:space="preserve"> is to simply have a big array in main memory. This</w:t>
      </w:r>
    </w:p>
    <w:p w14:paraId="55AE1D9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array can be indexed using the virtual addresses, at which the physical</w:t>
      </w:r>
    </w:p>
    <w:p w14:paraId="13B27091" w14:textId="33DF3B48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address to that virtual address is placed. In a </w:t>
      </w:r>
      <w:del w:id="59" w:author="Jonathan Mielchen" w:date="2024-09-24T22:49:00Z" w16du:dateUtc="2024-09-24T20:49:00Z">
        <w:r w:rsidRPr="00A17E1C" w:rsidDel="00A17E1C">
          <w:rPr>
            <w:lang w:val="en-US"/>
          </w:rPr>
          <w:delText>32 bit</w:delText>
        </w:r>
      </w:del>
      <w:ins w:id="60" w:author="Jonathan Mielchen" w:date="2024-09-24T22:49:00Z" w16du:dateUtc="2024-09-24T20:49:00Z">
        <w:r w:rsidRPr="00A17E1C">
          <w:rPr>
            <w:lang w:val="en-US"/>
          </w:rPr>
          <w:t>32-bit</w:t>
        </w:r>
      </w:ins>
      <w:r w:rsidRPr="00A17E1C">
        <w:rPr>
          <w:lang w:val="en-US"/>
        </w:rPr>
        <w:t xml:space="preserve"> address space with 4</w:t>
      </w:r>
    </w:p>
    <w:p w14:paraId="3F95396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KB pages, this requires 20 bits per page table entry. This adds up to</w:t>
      </w:r>
    </w:p>
    <w:p w14:paraId="5AC8E0C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20 </w:t>
      </w:r>
      <w:r w:rsidRPr="00A17E1C">
        <w:rPr>
          <w:rFonts w:ascii="Cambria Math" w:hAnsi="Cambria Math" w:cs="Cambria Math"/>
          <w:lang w:val="en-US"/>
        </w:rPr>
        <w:t>∗</w:t>
      </w:r>
      <w:r w:rsidRPr="00A17E1C">
        <w:rPr>
          <w:lang w:val="en-US"/>
        </w:rPr>
        <w:t xml:space="preserve"> 220</w:t>
      </w:r>
      <w:r w:rsidRPr="00A17E1C">
        <w:rPr>
          <w:rFonts w:ascii="Malgun Gothic" w:eastAsia="Malgun Gothic" w:hAnsi="Malgun Gothic" w:cs="Malgun Gothic"/>
          <w:lang w:val="en-US"/>
          <w:rPrChange w:id="61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푏푖푡</w:t>
      </w:r>
      <w:r w:rsidRPr="00A17E1C">
        <w:rPr>
          <w:lang w:val="en-US"/>
        </w:rPr>
        <w:t xml:space="preserve"> = 20971520/8</w:t>
      </w:r>
      <w:r w:rsidRPr="00A17E1C">
        <w:rPr>
          <w:rFonts w:ascii="Malgun Gothic" w:eastAsia="Malgun Gothic" w:hAnsi="Malgun Gothic" w:cs="Malgun Gothic"/>
          <w:lang w:val="en-US"/>
          <w:rPrChange w:id="62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퐵</w:t>
      </w:r>
      <w:r w:rsidRPr="00A17E1C">
        <w:rPr>
          <w:lang w:val="en-US"/>
        </w:rPr>
        <w:t xml:space="preserve"> </w:t>
      </w:r>
      <w:proofErr w:type="spellStart"/>
      <w:r w:rsidRPr="00A17E1C">
        <w:rPr>
          <w:rFonts w:ascii="Malgun Gothic" w:eastAsia="Malgun Gothic" w:hAnsi="Malgun Gothic" w:cs="Malgun Gothic"/>
          <w:lang w:val="en-US"/>
          <w:rPrChange w:id="63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푦푡푒</w:t>
      </w:r>
      <w:proofErr w:type="spellEnd"/>
      <w:r w:rsidRPr="00A17E1C">
        <w:rPr>
          <w:lang w:val="en-US"/>
        </w:rPr>
        <w:t xml:space="preserve"> = 2.5</w:t>
      </w:r>
      <w:r w:rsidRPr="00A17E1C">
        <w:rPr>
          <w:rFonts w:ascii="Malgun Gothic" w:eastAsia="Malgun Gothic" w:hAnsi="Malgun Gothic" w:cs="Malgun Gothic"/>
          <w:lang w:val="en-US"/>
          <w:rPrChange w:id="64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푀퐵</w:t>
      </w:r>
    </w:p>
    <w:p w14:paraId="676394B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properly isolate the processes from each other, every process needs to</w:t>
      </w:r>
    </w:p>
    <w:p w14:paraId="724C542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have one of those arrays. To realize fine-grained protection of pages, there</w:t>
      </w:r>
    </w:p>
    <w:p w14:paraId="7545D7D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would also need to be some bits per array entry for read/write/execute</w:t>
      </w:r>
    </w:p>
    <w:p w14:paraId="1376A52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rights. With 64-bit computers, the space requirements for such page</w:t>
      </w:r>
    </w:p>
    <w:p w14:paraId="49A9C23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tables would be even higher.</w:t>
      </w:r>
    </w:p>
    <w:p w14:paraId="108CD96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2.1.3.1 Hierarchical/radix/multi-level page tables</w:t>
      </w:r>
    </w:p>
    <w:p w14:paraId="067C1B7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reduce the memory cost of managing pages, most virtual memory</w:t>
      </w:r>
    </w:p>
    <w:p w14:paraId="62361A5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systems use a multi-level page table, also known as a hierarchical page</w:t>
      </w:r>
    </w:p>
    <w:p w14:paraId="509D5658" w14:textId="13CA61B3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table. However, its structure is less like a table and more like a tree, </w:t>
      </w:r>
      <w:del w:id="65" w:author="Jonathan Mielchen" w:date="2024-09-24T22:49:00Z" w16du:dateUtc="2024-09-24T20:49:00Z">
        <w:r w:rsidRPr="00A17E1C" w:rsidDel="00DE0708">
          <w:rPr>
            <w:lang w:val="en-US"/>
          </w:rPr>
          <w:delText>where</w:delText>
        </w:r>
      </w:del>
      <w:ins w:id="66" w:author="Jonathan Mielchen" w:date="2024-09-24T22:49:00Z" w16du:dateUtc="2024-09-24T20:49:00Z">
        <w:r w:rsidR="00DE0708">
          <w:rPr>
            <w:lang w:val="en-US"/>
          </w:rPr>
          <w:t>in which</w:t>
        </w:r>
      </w:ins>
    </w:p>
    <w:p w14:paraId="3F06468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nodes are tables of page table entries (PTEs) [TB14]. Here the virtual</w:t>
      </w:r>
    </w:p>
    <w:p w14:paraId="6ECCC41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number is divided into several parts. Each part of the Virtual Page</w:t>
      </w:r>
    </w:p>
    <w:p w14:paraId="408AB94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Number (VPN) is used to index a smaller table. The indexed PTE then</w:t>
      </w:r>
    </w:p>
    <w:p w14:paraId="24F2073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points to the next smaller page table, which in turn is indexed by the next</w:t>
      </w:r>
    </w:p>
    <w:p w14:paraId="740AEA6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part of the VPN. Depending on the implementation this can involve up</w:t>
      </w:r>
    </w:p>
    <w:p w14:paraId="61D0023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5 further indirections. RISC-V, the architecture the implementation</w:t>
      </w:r>
    </w:p>
    <w:p w14:paraId="03F278E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this paper is based on, offers a 3-level page table design [PW17]. The</w:t>
      </w:r>
    </w:p>
    <w:p w14:paraId="0815569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deconstruction of the virtual address and construction of the physical</w:t>
      </w:r>
    </w:p>
    <w:p w14:paraId="35A6BC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of this scheme is shown in 2.4. For bigger address space, RISC-V</w:t>
      </w:r>
    </w:p>
    <w:p w14:paraId="58AB08D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also offers 4 and 5-level schemes.</w:t>
      </w:r>
    </w:p>
    <w:p w14:paraId="34802A0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Traversing the page table to find the mapping requires an additional</w:t>
      </w:r>
    </w:p>
    <w:p w14:paraId="33D83DC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reference for each level [JM98a], and since finding the mapping</w:t>
      </w:r>
    </w:p>
    <w:p w14:paraId="09C6FE3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is on the critical path of every memory operation, in the worst case, if all</w:t>
      </w:r>
    </w:p>
    <w:p w14:paraId="3212842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6 chapter 2. </w:t>
      </w:r>
      <w:proofErr w:type="spellStart"/>
      <w:r w:rsidRPr="00A17E1C">
        <w:rPr>
          <w:lang w:val="en-US"/>
        </w:rPr>
        <w:t>fundamentalsOffsetVPN</w:t>
      </w:r>
      <w:proofErr w:type="spellEnd"/>
      <w:r w:rsidRPr="00A17E1C">
        <w:rPr>
          <w:lang w:val="en-US"/>
        </w:rPr>
        <w:t>[</w:t>
      </w:r>
      <w:proofErr w:type="gramStart"/>
      <w:r w:rsidRPr="00A17E1C">
        <w:rPr>
          <w:lang w:val="en-US"/>
        </w:rPr>
        <w:t>0]VPN</w:t>
      </w:r>
      <w:proofErr w:type="gramEnd"/>
      <w:r w:rsidRPr="00A17E1C">
        <w:rPr>
          <w:lang w:val="en-US"/>
        </w:rPr>
        <w:t>[1]VPN[2]Unused</w:t>
      </w:r>
    </w:p>
    <w:p w14:paraId="0B64AAA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VPN</w:t>
      </w:r>
    </w:p>
    <w:p w14:paraId="2FF3A46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</w:t>
      </w:r>
    </w:p>
    <w:p w14:paraId="30F603A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PTE</w:t>
      </w:r>
    </w:p>
    <w:p w14:paraId="68F7763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SATP</w:t>
      </w:r>
    </w:p>
    <w:p w14:paraId="787ECD3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</w:t>
      </w:r>
    </w:p>
    <w:p w14:paraId="3393510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PTE</w:t>
      </w:r>
    </w:p>
    <w:p w14:paraId="3599680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</w:t>
      </w:r>
    </w:p>
    <w:p w14:paraId="59384AC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PTE</w:t>
      </w:r>
    </w:p>
    <w:p w14:paraId="5F9A8325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OffsetPPNUnused</w:t>
      </w:r>
      <w:proofErr w:type="spellEnd"/>
    </w:p>
    <w:p w14:paraId="45A6192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Figure 2.4: Three-step page walk with a RISC-V Sv39 Page Table Tree: The value in the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 register is the base of the</w:t>
      </w:r>
    </w:p>
    <w:p w14:paraId="101ED60A" w14:textId="50DF2971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root page table; </w:t>
      </w:r>
      <w:del w:id="67" w:author="Jonathan Mielchen" w:date="2024-09-24T22:50:00Z" w16du:dateUtc="2024-09-24T20:50:00Z">
        <w:r w:rsidRPr="00A17E1C" w:rsidDel="00DE0708">
          <w:rPr>
            <w:lang w:val="en-US"/>
          </w:rPr>
          <w:delText>VPN[</w:delText>
        </w:r>
      </w:del>
      <w:ins w:id="68" w:author="Jonathan Mielchen" w:date="2024-09-24T22:50:00Z" w16du:dateUtc="2024-09-24T20:50:00Z">
        <w:r w:rsidR="00DE0708" w:rsidRPr="00A17E1C">
          <w:rPr>
            <w:lang w:val="en-US"/>
          </w:rPr>
          <w:t>VPN [</w:t>
        </w:r>
      </w:ins>
      <w:r w:rsidRPr="00A17E1C">
        <w:rPr>
          <w:lang w:val="en-US"/>
        </w:rPr>
        <w:t>2] is the index into the root page table; the indexed PTE points to the next page table. This traversal</w:t>
      </w:r>
    </w:p>
    <w:p w14:paraId="0A06095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continues until the bottom of the page table is reached (or until a valid PTE is found). The last PTE contains the PPN of the</w:t>
      </w:r>
    </w:p>
    <w:p w14:paraId="24A0071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address which can then be combined with the offset bits to make the full physical address [PW17]</w:t>
      </w:r>
    </w:p>
    <w:p w14:paraId="2A3C228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caches miss, up to 5 memory accesses may be required (in a 5-level paging</w:t>
      </w:r>
    </w:p>
    <w:p w14:paraId="600602A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scheme) just to find the mapping for a single memory access.</w:t>
      </w:r>
    </w:p>
    <w:p w14:paraId="61A026B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2.1.3.2 Inverted page tables</w:t>
      </w:r>
    </w:p>
    <w:p w14:paraId="57FB26B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 alternative paging scheme approaches the problem from the opposite</w:t>
      </w:r>
    </w:p>
    <w:p w14:paraId="5908C5D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direction and provides a PTE for each physical frame instead of one entry</w:t>
      </w:r>
    </w:p>
    <w:p w14:paraId="409BC6D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per virtual page. A physical page frame is a page-aligned space in physical</w:t>
      </w:r>
    </w:p>
    <w:p w14:paraId="3328F7B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for a page. The number of physical frames is determined by the</w:t>
      </w:r>
    </w:p>
    <w:p w14:paraId="45B4ACE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size of main memory divided by the page size. This has the enormous</w:t>
      </w:r>
    </w:p>
    <w:p w14:paraId="3F5A104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advantage that the bookkeeping only needs to keep record of as many</w:t>
      </w:r>
    </w:p>
    <w:p w14:paraId="7D3059D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pages as the physical memory can support. In contrast, hierarchical page</w:t>
      </w:r>
    </w:p>
    <w:p w14:paraId="42F4C28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tables need to keep track of as many pages as there can be in the virtual</w:t>
      </w:r>
    </w:p>
    <w:p w14:paraId="42D7EB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space of all processes combined. That is a huge memory overhead</w:t>
      </w:r>
    </w:p>
    <w:p w14:paraId="707DA56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compared to inverted page tables [JM98c]. The page table design also has</w:t>
      </w:r>
    </w:p>
    <w:p w14:paraId="1F3F7EB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advantage that, in the best case, significantly fewer main memory</w:t>
      </w:r>
    </w:p>
    <w:p w14:paraId="61EE118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accesses are required. In the simple design shown in figure 2.5, the </w:t>
      </w:r>
      <w:proofErr w:type="spellStart"/>
      <w:r w:rsidRPr="00A17E1C">
        <w:rPr>
          <w:lang w:val="en-US"/>
        </w:rPr>
        <w:t>corre</w:t>
      </w:r>
      <w:proofErr w:type="spellEnd"/>
      <w:r w:rsidRPr="00A17E1C">
        <w:rPr>
          <w:lang w:val="en-US"/>
        </w:rPr>
        <w:t>-</w:t>
      </w:r>
    </w:p>
    <w:p w14:paraId="0522F4A3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sponding</w:t>
      </w:r>
      <w:proofErr w:type="spellEnd"/>
      <w:r w:rsidRPr="00A17E1C">
        <w:rPr>
          <w:lang w:val="en-US"/>
        </w:rPr>
        <w:t xml:space="preserve"> page table entry can be found with just two memory lookups</w:t>
      </w:r>
    </w:p>
    <w:p w14:paraId="290FB21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[Ska+20].</w:t>
      </w:r>
    </w:p>
    <w:p w14:paraId="5A30AC0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get a deterministic mapping from virtual to physical address, Inverted</w:t>
      </w:r>
    </w:p>
    <w:p w14:paraId="184513F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Tables are indexed using a hash calculated from the VPN. Since</w:t>
      </w:r>
    </w:p>
    <w:p w14:paraId="2D1BA8C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domain of the hash functions (virtual address space) is much bigger</w:t>
      </w:r>
    </w:p>
    <w:p w14:paraId="192676B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than its codomain (physical page frames), collisions can happen. These</w:t>
      </w:r>
    </w:p>
    <w:p w14:paraId="73A4381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2.1. virtual memory 7VPN</w:t>
      </w:r>
    </w:p>
    <w:p w14:paraId="7E07E73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Hash</w:t>
      </w:r>
    </w:p>
    <w:p w14:paraId="103E6A1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Function PTE</w:t>
      </w:r>
    </w:p>
    <w:p w14:paraId="457811D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Frame</w:t>
      </w:r>
    </w:p>
    <w:p w14:paraId="2A50AAF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PTE</w:t>
      </w:r>
    </w:p>
    <w:p w14:paraId="73BB7B0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PTE</w:t>
      </w:r>
    </w:p>
    <w:p w14:paraId="7A6AB4D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Frame</w:t>
      </w:r>
    </w:p>
    <w:p w14:paraId="6AA7C60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Frame</w:t>
      </w:r>
    </w:p>
    <w:p w14:paraId="4164465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Inverted Page</w:t>
      </w:r>
    </w:p>
    <w:p w14:paraId="3EEA7A7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</w:t>
      </w:r>
    </w:p>
    <w:p w14:paraId="4469671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</w:t>
      </w:r>
    </w:p>
    <w:p w14:paraId="1AA5F11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</w:t>
      </w:r>
    </w:p>
    <w:p w14:paraId="6B1E0D1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2.5: An inverted page table has an entry for every physical page frame, reducing memory accesses to a minimum of</w:t>
      </w:r>
    </w:p>
    <w:p w14:paraId="7AE9051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one. Collisions in the hash table (red arrows) can make the access much more expensive.</w:t>
      </w:r>
    </w:p>
    <w:p w14:paraId="5876411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collisions are stored in a linked list. Since the collision chains can </w:t>
      </w:r>
      <w:proofErr w:type="spellStart"/>
      <w:r w:rsidRPr="00A17E1C">
        <w:rPr>
          <w:lang w:val="en-US"/>
        </w:rPr>
        <w:t>poten</w:t>
      </w:r>
      <w:proofErr w:type="spellEnd"/>
      <w:r w:rsidRPr="00A17E1C">
        <w:rPr>
          <w:lang w:val="en-US"/>
        </w:rPr>
        <w:t>-</w:t>
      </w:r>
    </w:p>
    <w:p w14:paraId="4BACE10F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tially</w:t>
      </w:r>
      <w:proofErr w:type="spellEnd"/>
      <w:r w:rsidRPr="00A17E1C">
        <w:rPr>
          <w:lang w:val="en-US"/>
        </w:rPr>
        <w:t xml:space="preserve"> become infinitely long, the access time of the inverted page table is</w:t>
      </w:r>
    </w:p>
    <w:p w14:paraId="4242C90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theoretically unbounded [TB14].</w:t>
      </w:r>
    </w:p>
    <w:p w14:paraId="1726DD7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Hierarchical page tables have the key advantage that they always require</w:t>
      </w:r>
    </w:p>
    <w:p w14:paraId="490A385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fixed number of memory accesses to determine the PTE.</w:t>
      </w:r>
    </w:p>
    <w:p w14:paraId="281FC72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Typical inverted page table designs often include a so-called hash anchor</w:t>
      </w:r>
    </w:p>
    <w:p w14:paraId="66281EC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table, which is then indexed by the calculated hash. Entries in the hash</w:t>
      </w:r>
    </w:p>
    <w:p w14:paraId="2C326D1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anchor table point to entries in the inverted page table containing the</w:t>
      </w:r>
    </w:p>
    <w:p w14:paraId="258F3A2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actual PTEs. If the hash anchor is twice the size of the page table, the</w:t>
      </w:r>
    </w:p>
    <w:p w14:paraId="02B6081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average collision chain length can be halved [JM98b]. However, at least</w:t>
      </w:r>
    </w:p>
    <w:p w14:paraId="1C6116C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one additional memory reference is required in any case [JM98b]. Alter-</w:t>
      </w:r>
    </w:p>
    <w:p w14:paraId="53B286A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native designs for inverted page tables allow the table to be dynamically</w:t>
      </w:r>
    </w:p>
    <w:p w14:paraId="02E4FA1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resized to avoid hash collisions. But resizing the whole page table is very</w:t>
      </w:r>
    </w:p>
    <w:p w14:paraId="255BA930" w14:textId="6CE928A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expensive and should be </w:t>
      </w:r>
      <w:del w:id="69" w:author="Jonathan Mielchen" w:date="2024-09-24T22:50:00Z" w16du:dateUtc="2024-09-24T20:50:00Z">
        <w:r w:rsidRPr="00A17E1C" w:rsidDel="00DE0708">
          <w:rPr>
            <w:lang w:val="en-US"/>
          </w:rPr>
          <w:delText>avoided[</w:delText>
        </w:r>
      </w:del>
      <w:ins w:id="70" w:author="Jonathan Mielchen" w:date="2024-09-24T22:50:00Z" w16du:dateUtc="2024-09-24T20:50:00Z">
        <w:r w:rsidR="00DE0708" w:rsidRPr="00A17E1C">
          <w:rPr>
            <w:lang w:val="en-US"/>
          </w:rPr>
          <w:t>avoided [</w:t>
        </w:r>
      </w:ins>
      <w:r w:rsidRPr="00A17E1C">
        <w:rPr>
          <w:lang w:val="en-US"/>
        </w:rPr>
        <w:t>Ska+20].</w:t>
      </w:r>
    </w:p>
    <w:p w14:paraId="487665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Inverted page tables significantly reduce the average access time to the</w:t>
      </w:r>
    </w:p>
    <w:p w14:paraId="01318E5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PTEs, but they make it more difficult to support other features like </w:t>
      </w:r>
      <w:proofErr w:type="spellStart"/>
      <w:r w:rsidRPr="00A17E1C">
        <w:rPr>
          <w:lang w:val="en-US"/>
        </w:rPr>
        <w:t>su</w:t>
      </w:r>
      <w:proofErr w:type="spellEnd"/>
      <w:r w:rsidRPr="00A17E1C">
        <w:rPr>
          <w:lang w:val="en-US"/>
        </w:rPr>
        <w:t>-</w:t>
      </w:r>
    </w:p>
    <w:p w14:paraId="652D8301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perpages</w:t>
      </w:r>
      <w:proofErr w:type="spellEnd"/>
      <w:r w:rsidRPr="00A17E1C">
        <w:rPr>
          <w:lang w:val="en-US"/>
        </w:rPr>
        <w:t xml:space="preserve"> and memory sharing. The Power Architecture, for example,</w:t>
      </w:r>
    </w:p>
    <w:p w14:paraId="1E07A57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supports this through a two-stage translation process [YT16].</w:t>
      </w:r>
    </w:p>
    <w:p w14:paraId="2662AA7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There is no clear winner in the debate between hashed and multi-level</w:t>
      </w:r>
    </w:p>
    <w:p w14:paraId="32320C2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tables. Superiority of one design over the other also appears to</w:t>
      </w:r>
    </w:p>
    <w:p w14:paraId="45089F6A" w14:textId="77777777" w:rsidR="00A17E1C" w:rsidRPr="00A17E1C" w:rsidRDefault="00A17E1C" w:rsidP="00A17E1C">
      <w:pPr>
        <w:rPr>
          <w:lang w:val="en-US"/>
          <w:rPrChange w:id="71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72" w:author="Jonathan Mielchen" w:date="2024-09-24T22:43:00Z" w16du:dateUtc="2024-09-24T20:43:00Z">
            <w:rPr/>
          </w:rPrChange>
        </w:rPr>
        <w:t xml:space="preserve">8 chapter 2. </w:t>
      </w:r>
      <w:proofErr w:type="spellStart"/>
      <w:r w:rsidRPr="00A17E1C">
        <w:rPr>
          <w:lang w:val="en-US"/>
          <w:rPrChange w:id="73" w:author="Jonathan Mielchen" w:date="2024-09-24T22:43:00Z" w16du:dateUtc="2024-09-24T20:43:00Z">
            <w:rPr/>
          </w:rPrChange>
        </w:rPr>
        <w:t>fundamentalsVA</w:t>
      </w:r>
      <w:proofErr w:type="spellEnd"/>
    </w:p>
    <w:p w14:paraId="76D87348" w14:textId="77777777" w:rsidR="00A17E1C" w:rsidRPr="00A17E1C" w:rsidRDefault="00A17E1C" w:rsidP="00A17E1C">
      <w:pPr>
        <w:rPr>
          <w:lang w:val="en-US"/>
          <w:rPrChange w:id="74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75" w:author="Jonathan Mielchen" w:date="2024-09-24T22:43:00Z" w16du:dateUtc="2024-09-24T20:43:00Z">
            <w:rPr/>
          </w:rPrChange>
        </w:rPr>
        <w:t>CPU</w:t>
      </w:r>
    </w:p>
    <w:p w14:paraId="68CB7FD3" w14:textId="77777777" w:rsidR="00A17E1C" w:rsidRPr="00A17E1C" w:rsidRDefault="00A17E1C" w:rsidP="00A17E1C">
      <w:pPr>
        <w:rPr>
          <w:lang w:val="en-US"/>
          <w:rPrChange w:id="76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77" w:author="Jonathan Mielchen" w:date="2024-09-24T22:43:00Z" w16du:dateUtc="2024-09-24T20:43:00Z">
            <w:rPr/>
          </w:rPrChange>
        </w:rPr>
        <w:t>VA</w:t>
      </w:r>
    </w:p>
    <w:p w14:paraId="61F3A66E" w14:textId="77777777" w:rsidR="00A17E1C" w:rsidRPr="00A17E1C" w:rsidRDefault="00A17E1C" w:rsidP="00A17E1C">
      <w:pPr>
        <w:rPr>
          <w:lang w:val="en-US"/>
          <w:rPrChange w:id="78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79" w:author="Jonathan Mielchen" w:date="2024-09-24T22:43:00Z" w16du:dateUtc="2024-09-24T20:43:00Z">
            <w:rPr/>
          </w:rPrChange>
        </w:rPr>
        <w:t>PA</w:t>
      </w:r>
    </w:p>
    <w:p w14:paraId="5B44AF90" w14:textId="77777777" w:rsidR="00A17E1C" w:rsidRPr="00A17E1C" w:rsidRDefault="00A17E1C" w:rsidP="00A17E1C">
      <w:pPr>
        <w:rPr>
          <w:lang w:val="en-US"/>
          <w:rPrChange w:id="80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81" w:author="Jonathan Mielchen" w:date="2024-09-24T22:43:00Z" w16du:dateUtc="2024-09-24T20:43:00Z">
            <w:rPr/>
          </w:rPrChange>
        </w:rPr>
        <w:t>MMU</w:t>
      </w:r>
    </w:p>
    <w:p w14:paraId="75100CD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</w:t>
      </w:r>
    </w:p>
    <w:p w14:paraId="03C972A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</w:t>
      </w:r>
    </w:p>
    <w:p w14:paraId="6240C69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</w:t>
      </w:r>
    </w:p>
    <w:p w14:paraId="6A0F58B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</w:t>
      </w:r>
    </w:p>
    <w:p w14:paraId="69CC01E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Bus</w:t>
      </w:r>
    </w:p>
    <w:p w14:paraId="52710FE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2.6: A simplified architecture of CPU, MMU and TLB: User-level programs running on the CPU try to access main</w:t>
      </w:r>
    </w:p>
    <w:p w14:paraId="567C9BE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with virtual addresses; virtual addresses get transparently translated to physical addresses by the MMU by either</w:t>
      </w:r>
    </w:p>
    <w:p w14:paraId="0575346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looking up the address in the TLB or by performing a page table lookup with the hardware-supported page table design</w:t>
      </w:r>
    </w:p>
    <w:p w14:paraId="7C68EEB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depend on the computer architecture [BCR] and the specific </w:t>
      </w:r>
      <w:proofErr w:type="spellStart"/>
      <w:r w:rsidRPr="00A17E1C">
        <w:rPr>
          <w:lang w:val="en-US"/>
        </w:rPr>
        <w:t>implemen</w:t>
      </w:r>
      <w:proofErr w:type="spellEnd"/>
      <w:r w:rsidRPr="00A17E1C">
        <w:rPr>
          <w:lang w:val="en-US"/>
        </w:rPr>
        <w:t>-</w:t>
      </w:r>
    </w:p>
    <w:p w14:paraId="609B00BA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tation</w:t>
      </w:r>
      <w:proofErr w:type="spellEnd"/>
      <w:r w:rsidRPr="00A17E1C">
        <w:rPr>
          <w:lang w:val="en-US"/>
        </w:rPr>
        <w:t xml:space="preserve"> of the design [YT16]. Commercial hardware supports a variety of</w:t>
      </w:r>
    </w:p>
    <w:p w14:paraId="3577D16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designs that are not standardized and, in some cases, differ significantly</w:t>
      </w:r>
    </w:p>
    <w:p w14:paraId="50A8996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[JM98c].</w:t>
      </w:r>
    </w:p>
    <w:p w14:paraId="6F13025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Modern Intel processors now support radix designs with a depth of up</w:t>
      </w:r>
    </w:p>
    <w:p w14:paraId="474D238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5 levels, which still use 4KB pages to maintain compatibility.</w:t>
      </w:r>
    </w:p>
    <w:p w14:paraId="7559227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2.2 Memory Management Hardware</w:t>
      </w:r>
    </w:p>
    <w:p w14:paraId="778D594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further accelerate the translation of virtual to physical addresses, most</w:t>
      </w:r>
    </w:p>
    <w:p w14:paraId="04A6A514" w14:textId="5EBE89E6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modern computers use additional [Den70] hardware </w:t>
      </w:r>
      <w:del w:id="82" w:author="Jonathan Mielchen" w:date="2024-09-24T23:05:00Z" w16du:dateUtc="2024-09-24T21:05:00Z">
        <w:r w:rsidRPr="00A17E1C" w:rsidDel="0006453B">
          <w:rPr>
            <w:lang w:val="en-US"/>
          </w:rPr>
          <w:delText>components .</w:delText>
        </w:r>
      </w:del>
      <w:ins w:id="83" w:author="Jonathan Mielchen" w:date="2024-09-24T23:05:00Z" w16du:dateUtc="2024-09-24T21:05:00Z">
        <w:r w:rsidR="0006453B" w:rsidRPr="00A17E1C">
          <w:rPr>
            <w:lang w:val="en-US"/>
          </w:rPr>
          <w:t>components.</w:t>
        </w:r>
      </w:ins>
      <w:r w:rsidRPr="00A17E1C">
        <w:rPr>
          <w:lang w:val="en-US"/>
        </w:rPr>
        <w:t xml:space="preserve"> These</w:t>
      </w:r>
    </w:p>
    <w:p w14:paraId="0817B13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consist of a hardware page table walker (MMU) and a translation cache,</w:t>
      </w:r>
    </w:p>
    <w:p w14:paraId="0FF6EA6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commonly referred to as a Translation Lookaside Buffer (TLB) [JM98a].</w:t>
      </w:r>
    </w:p>
    <w:p w14:paraId="0E8BD76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MMU The Memory Management Unit (MMU) takes on the task of</w:t>
      </w:r>
    </w:p>
    <w:p w14:paraId="25D242D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translation for the computer. It sits between the processor, which</w:t>
      </w:r>
    </w:p>
    <w:p w14:paraId="0E59DD3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primarily works with virtual addresses, and the memory bus, which is</w:t>
      </w:r>
    </w:p>
    <w:p w14:paraId="28891F1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accessed with physical addresses. When the processor accesses a certain</w:t>
      </w:r>
    </w:p>
    <w:p w14:paraId="2F79819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address, the MMU performs a page table walk to determine the</w:t>
      </w:r>
    </w:p>
    <w:p w14:paraId="636DD42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address corresponding to the virtual address. During this process,</w:t>
      </w:r>
    </w:p>
    <w:p w14:paraId="0770A28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processor is effectively frozen [JM98a].</w:t>
      </w:r>
    </w:p>
    <w:p w14:paraId="0717DE0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Since it would be very costly to traverse the page table in hardware</w:t>
      </w:r>
    </w:p>
    <w:p w14:paraId="39AD62D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every load or store memory access, there is a cache for the translations,</w:t>
      </w:r>
    </w:p>
    <w:p w14:paraId="4BB6E4E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Translation Lookaside Buffer (TLB). This cache contains the most</w:t>
      </w:r>
    </w:p>
    <w:p w14:paraId="4278F86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recent translations from virtual to physical addresses. The MMU can</w:t>
      </w:r>
    </w:p>
    <w:p w14:paraId="35DDF92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2.3. </w:t>
      </w:r>
      <w:proofErr w:type="spellStart"/>
      <w:r w:rsidRPr="00A17E1C">
        <w:rPr>
          <w:lang w:val="en-US"/>
        </w:rPr>
        <w:t>sofware</w:t>
      </w:r>
      <w:proofErr w:type="spellEnd"/>
      <w:r w:rsidRPr="00A17E1C">
        <w:rPr>
          <w:lang w:val="en-US"/>
        </w:rPr>
        <w:t>-based virtual memory system 9</w:t>
      </w:r>
    </w:p>
    <w:p w14:paraId="1FAD464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first check the TLB, which can be searched in parallel and thus extremely</w:t>
      </w:r>
    </w:p>
    <w:p w14:paraId="556E199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quickly [Dre07; JM98a].</w:t>
      </w:r>
    </w:p>
    <w:p w14:paraId="7BD7883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Address Space Identifies </w:t>
      </w:r>
      <w:proofErr w:type="gramStart"/>
      <w:r w:rsidRPr="00A17E1C">
        <w:rPr>
          <w:lang w:val="en-US"/>
        </w:rPr>
        <w:t>With</w:t>
      </w:r>
      <w:proofErr w:type="gramEnd"/>
      <w:r w:rsidRPr="00A17E1C">
        <w:rPr>
          <w:lang w:val="en-US"/>
        </w:rPr>
        <w:t xml:space="preserve"> Address Space Identifiers (ASIDs),</w:t>
      </w:r>
    </w:p>
    <w:p w14:paraId="1692B80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RISC-V provides a way to utilize virtual memory more efficiently: Since</w:t>
      </w:r>
    </w:p>
    <w:p w14:paraId="15AB723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every process has its own virtual address space, translations that are still</w:t>
      </w:r>
    </w:p>
    <w:p w14:paraId="6D4950E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present in the TLB may not be valid after a context switch.</w:t>
      </w:r>
    </w:p>
    <w:p w14:paraId="30B11B6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SFENCE.VMA RISC-V provides one instruction that acts primarily</w:t>
      </w:r>
    </w:p>
    <w:p w14:paraId="15756A3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as a memory barrier: It prevents reordering of instructions accessing</w:t>
      </w:r>
    </w:p>
    <w:p w14:paraId="5479202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memory </w:t>
      </w:r>
      <w:proofErr w:type="spellStart"/>
      <w:r w:rsidRPr="00A17E1C">
        <w:rPr>
          <w:lang w:val="en-US"/>
        </w:rPr>
        <w:t>accross</w:t>
      </w:r>
      <w:proofErr w:type="spellEnd"/>
      <w:r w:rsidRPr="00A17E1C">
        <w:rPr>
          <w:lang w:val="en-US"/>
        </w:rPr>
        <w:t xml:space="preserve"> the </w:t>
      </w:r>
      <w:proofErr w:type="spellStart"/>
      <w:r w:rsidRPr="00A17E1C">
        <w:rPr>
          <w:lang w:val="en-US"/>
        </w:rPr>
        <w:t>sfence.vma</w:t>
      </w:r>
      <w:proofErr w:type="spellEnd"/>
      <w:r w:rsidRPr="00A17E1C">
        <w:rPr>
          <w:lang w:val="en-US"/>
        </w:rPr>
        <w:t xml:space="preserve"> instruction. This is important when the</w:t>
      </w:r>
    </w:p>
    <w:p w14:paraId="45D3D71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tables are switched, e.g. when the kernel is entered from user mode,</w:t>
      </w:r>
    </w:p>
    <w:p w14:paraId="6AEF02B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because the translations will change. The instruction also acts as a flushing</w:t>
      </w:r>
    </w:p>
    <w:p w14:paraId="6E480842" w14:textId="1C5319CC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operation for TLB entries. With </w:t>
      </w:r>
      <w:del w:id="84" w:author="Jonathan Mielchen" w:date="2024-09-24T23:06:00Z" w16du:dateUtc="2024-09-24T21:06:00Z">
        <w:r w:rsidRPr="00A17E1C" w:rsidDel="0006453B">
          <w:rPr>
            <w:lang w:val="en-US"/>
          </w:rPr>
          <w:delText>both of the optional</w:delText>
        </w:r>
      </w:del>
      <w:ins w:id="85" w:author="Jonathan Mielchen" w:date="2024-09-24T23:06:00Z" w16du:dateUtc="2024-09-24T21:06:00Z">
        <w:r w:rsidR="0006453B" w:rsidRPr="00A17E1C">
          <w:rPr>
            <w:lang w:val="en-US"/>
          </w:rPr>
          <w:t>both optional</w:t>
        </w:r>
      </w:ins>
      <w:r w:rsidRPr="00A17E1C">
        <w:rPr>
          <w:lang w:val="en-US"/>
        </w:rPr>
        <w:t xml:space="preserve"> register arguments</w:t>
      </w:r>
    </w:p>
    <w:p w14:paraId="5C71CDD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set to zero, the instruction will flush all entries. Setting the first register to</w:t>
      </w:r>
    </w:p>
    <w:p w14:paraId="14F20F9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specific address will only flush translations containing that address. The</w:t>
      </w:r>
    </w:p>
    <w:p w14:paraId="254DCC7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second register specifies the address space that is supposed to be flushed,</w:t>
      </w:r>
    </w:p>
    <w:p w14:paraId="34A976D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given an ASID.</w:t>
      </w:r>
    </w:p>
    <w:p w14:paraId="6441549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mechanism allows for a precise control over flushing of TLB entries,</w:t>
      </w:r>
    </w:p>
    <w:p w14:paraId="39565AE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which can improve the memory system performance [Wat+24].</w:t>
      </w:r>
    </w:p>
    <w:p w14:paraId="40EA1F0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2.3 </w:t>
      </w:r>
      <w:proofErr w:type="spellStart"/>
      <w:r w:rsidRPr="00A17E1C">
        <w:rPr>
          <w:lang w:val="en-US"/>
        </w:rPr>
        <w:t>Sofware</w:t>
      </w:r>
      <w:proofErr w:type="spellEnd"/>
      <w:r w:rsidRPr="00A17E1C">
        <w:rPr>
          <w:lang w:val="en-US"/>
        </w:rPr>
        <w:t>-based Virtual Memory System</w:t>
      </w:r>
    </w:p>
    <w:p w14:paraId="70B5BBA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Software-based Virtual Memory Systems are generally more flexible than</w:t>
      </w:r>
    </w:p>
    <w:p w14:paraId="06EC69D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hardware-based systems as the mapping can be controlled in software</w:t>
      </w:r>
    </w:p>
    <w:p w14:paraId="36A4CF8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structures (such as the PTE) are not bound to the hardware [JM98b].</w:t>
      </w:r>
    </w:p>
    <w:p w14:paraId="6BBAE60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However, </w:t>
      </w:r>
      <w:proofErr w:type="gramStart"/>
      <w:r w:rsidRPr="00A17E1C">
        <w:rPr>
          <w:lang w:val="en-US"/>
        </w:rPr>
        <w:t>all of</w:t>
      </w:r>
      <w:proofErr w:type="gramEnd"/>
      <w:r w:rsidRPr="00A17E1C">
        <w:rPr>
          <w:lang w:val="en-US"/>
        </w:rPr>
        <w:t xml:space="preserve"> the approaches listed here still use a page table structure</w:t>
      </w:r>
    </w:p>
    <w:p w14:paraId="7C1889C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keep track of mappings. Main differences are in the details of the</w:t>
      </w:r>
    </w:p>
    <w:p w14:paraId="546A06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implemented page table structure and in the way the software </w:t>
      </w:r>
      <w:proofErr w:type="gramStart"/>
      <w:r w:rsidRPr="00A17E1C">
        <w:rPr>
          <w:lang w:val="en-US"/>
        </w:rPr>
        <w:t>has to</w:t>
      </w:r>
      <w:proofErr w:type="gramEnd"/>
    </w:p>
    <w:p w14:paraId="028B6F0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create the mappings. This freedom allows adjusting the virtual memory</w:t>
      </w:r>
    </w:p>
    <w:p w14:paraId="3A2E29E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 to fit more specific use cases, as hardware-based systems are</w:t>
      </w:r>
    </w:p>
    <w:p w14:paraId="180AEAD3" w14:textId="6661E6AB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design to service a wide range of different </w:t>
      </w:r>
      <w:del w:id="86" w:author="Jonathan Mielchen" w:date="2024-09-24T23:09:00Z" w16du:dateUtc="2024-09-24T21:09:00Z">
        <w:r w:rsidRPr="00A17E1C" w:rsidDel="0006453B">
          <w:rPr>
            <w:lang w:val="en-US"/>
          </w:rPr>
          <w:delText>applications[</w:delText>
        </w:r>
      </w:del>
      <w:ins w:id="87" w:author="Jonathan Mielchen" w:date="2024-09-24T23:09:00Z" w16du:dateUtc="2024-09-24T21:09:00Z">
        <w:r w:rsidR="0006453B" w:rsidRPr="00A17E1C">
          <w:rPr>
            <w:lang w:val="en-US"/>
          </w:rPr>
          <w:t>applications [</w:t>
        </w:r>
      </w:ins>
      <w:r w:rsidRPr="00A17E1C">
        <w:rPr>
          <w:lang w:val="en-US"/>
        </w:rPr>
        <w:t>citation needed].</w:t>
      </w:r>
    </w:p>
    <w:p w14:paraId="75DF71F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In the following, </w:t>
      </w:r>
      <w:proofErr w:type="gramStart"/>
      <w:r w:rsidRPr="00A17E1C">
        <w:rPr>
          <w:lang w:val="en-US"/>
        </w:rPr>
        <w:t>a number of</w:t>
      </w:r>
      <w:proofErr w:type="gramEnd"/>
      <w:r w:rsidRPr="00A17E1C">
        <w:rPr>
          <w:lang w:val="en-US"/>
        </w:rPr>
        <w:t xml:space="preserve"> software-based Virtual Memory Systems</w:t>
      </w:r>
    </w:p>
    <w:p w14:paraId="1823543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are presented.</w:t>
      </w:r>
    </w:p>
    <w:p w14:paraId="1E61984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2.3.1 MIPS</w:t>
      </w:r>
    </w:p>
    <w:p w14:paraId="211B58F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MIPS [16] allows software-management of TLBs by raising an exception</w:t>
      </w:r>
    </w:p>
    <w:p w14:paraId="3130198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on TLB miss and by providing instructions to write TLB entries from</w:t>
      </w:r>
    </w:p>
    <w:p w14:paraId="1D4F185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software.</w:t>
      </w:r>
    </w:p>
    <w:p w14:paraId="7E64CC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Ultrix The Ultrix page table is a two-tiered page table with two </w:t>
      </w:r>
      <w:proofErr w:type="spellStart"/>
      <w:r w:rsidRPr="00A17E1C">
        <w:rPr>
          <w:lang w:val="en-US"/>
        </w:rPr>
        <w:t>excep</w:t>
      </w:r>
      <w:proofErr w:type="spellEnd"/>
      <w:r w:rsidRPr="00A17E1C">
        <w:rPr>
          <w:lang w:val="en-US"/>
        </w:rPr>
        <w:t>-</w:t>
      </w:r>
    </w:p>
    <w:p w14:paraId="7C171A81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</w:t>
      </w:r>
      <w:proofErr w:type="spellEnd"/>
      <w:r w:rsidRPr="00A17E1C">
        <w:rPr>
          <w:lang w:val="en-US"/>
        </w:rPr>
        <w:t xml:space="preserve"> handlers for the TLB miss exception. One of the handlers services</w:t>
      </w:r>
    </w:p>
    <w:p w14:paraId="1D60C8D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user-level misses, the other one handles kernel-level misses. Kernel level</w:t>
      </w:r>
    </w:p>
    <w:p w14:paraId="2506A5D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misses may occur when the page containing a PTE is not loaded and</w:t>
      </w:r>
    </w:p>
    <w:p w14:paraId="0B14337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causes a TLB miss [JM98c].</w:t>
      </w:r>
    </w:p>
    <w:p w14:paraId="210755B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10 chapter 2. fundamentals</w:t>
      </w:r>
    </w:p>
    <w:p w14:paraId="316F2BA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Guarded Page Tables In his dissertation, Jochen Liedtke presented an</w:t>
      </w:r>
    </w:p>
    <w:p w14:paraId="10E9D8DF" w14:textId="7FB4B6C0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innovative approach to </w:t>
      </w:r>
      <w:del w:id="88" w:author="Jonathan Mielchen" w:date="2024-09-24T23:10:00Z" w16du:dateUtc="2024-09-24T21:10:00Z">
        <w:r w:rsidRPr="00A17E1C" w:rsidDel="0006453B">
          <w:rPr>
            <w:lang w:val="en-US"/>
          </w:rPr>
          <w:delText>handeling</w:delText>
        </w:r>
      </w:del>
      <w:ins w:id="89" w:author="Jonathan Mielchen" w:date="2024-09-24T23:10:00Z" w16du:dateUtc="2024-09-24T21:10:00Z">
        <w:r w:rsidR="0006453B" w:rsidRPr="00A17E1C">
          <w:rPr>
            <w:lang w:val="en-US"/>
          </w:rPr>
          <w:t>handling</w:t>
        </w:r>
      </w:ins>
      <w:r w:rsidRPr="00A17E1C">
        <w:rPr>
          <w:lang w:val="en-US"/>
        </w:rPr>
        <w:t xml:space="preserve"> virtual memory [Lie96]. The approach</w:t>
      </w:r>
    </w:p>
    <w:p w14:paraId="76318F8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is based on hierarchical page tables, and is shown to provide an efficient</w:t>
      </w:r>
    </w:p>
    <w:p w14:paraId="665BB71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solution particularly in systems with large, sparse address spaces. The de-</w:t>
      </w:r>
    </w:p>
    <w:p w14:paraId="678C864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sign allows skipping over PTE entries to reach valid PTEs faster, without</w:t>
      </w:r>
    </w:p>
    <w:p w14:paraId="1507910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having to traverse every single level of the tree. Gernot </w:t>
      </w:r>
      <w:proofErr w:type="spellStart"/>
      <w:r w:rsidRPr="00A17E1C">
        <w:rPr>
          <w:lang w:val="en-US"/>
        </w:rPr>
        <w:t>Heißer</w:t>
      </w:r>
      <w:proofErr w:type="spellEnd"/>
      <w:r w:rsidRPr="00A17E1C">
        <w:rPr>
          <w:lang w:val="en-US"/>
        </w:rPr>
        <w:t xml:space="preserve"> showcased</w:t>
      </w:r>
    </w:p>
    <w:p w14:paraId="5E54A252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a</w:t>
      </w:r>
      <w:proofErr w:type="gramEnd"/>
      <w:r w:rsidRPr="00A17E1C">
        <w:rPr>
          <w:lang w:val="en-US"/>
        </w:rPr>
        <w:t xml:space="preserve"> implementation of that design in [Hei99].</w:t>
      </w:r>
    </w:p>
    <w:p w14:paraId="6FE414A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PA-RISC </w:t>
      </w:r>
      <w:proofErr w:type="spellStart"/>
      <w:r w:rsidRPr="00A17E1C">
        <w:rPr>
          <w:lang w:val="en-US"/>
        </w:rPr>
        <w:t>PA-RISC</w:t>
      </w:r>
      <w:proofErr w:type="spellEnd"/>
      <w:r w:rsidRPr="00A17E1C">
        <w:rPr>
          <w:lang w:val="en-US"/>
        </w:rPr>
        <w:t xml:space="preserve"> uses </w:t>
      </w:r>
      <w:proofErr w:type="spellStart"/>
      <w:proofErr w:type="gramStart"/>
      <w:r w:rsidRPr="00A17E1C">
        <w:rPr>
          <w:lang w:val="en-US"/>
        </w:rPr>
        <w:t>a</w:t>
      </w:r>
      <w:proofErr w:type="spellEnd"/>
      <w:proofErr w:type="gramEnd"/>
      <w:r w:rsidRPr="00A17E1C">
        <w:rPr>
          <w:lang w:val="en-US"/>
        </w:rPr>
        <w:t xml:space="preserve"> inverted page table design. </w:t>
      </w:r>
      <w:proofErr w:type="gramStart"/>
      <w:r w:rsidRPr="00A17E1C">
        <w:rPr>
          <w:lang w:val="en-US"/>
        </w:rPr>
        <w:t>Similar to</w:t>
      </w:r>
      <w:proofErr w:type="gramEnd"/>
      <w:r w:rsidRPr="00A17E1C">
        <w:rPr>
          <w:lang w:val="en-US"/>
        </w:rPr>
        <w:t xml:space="preserve"> Ultrix,</w:t>
      </w:r>
    </w:p>
    <w:p w14:paraId="1BF8537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inverted page table is searched in the TLB miss handler when a TLB</w:t>
      </w:r>
    </w:p>
    <w:p w14:paraId="20A689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miss occurs. The TLB miss handler calculates the hash from the virtual</w:t>
      </w:r>
    </w:p>
    <w:p w14:paraId="300105D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address to locate the head of the hash collision chain and then searches</w:t>
      </w:r>
    </w:p>
    <w:p w14:paraId="324AD650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linearily</w:t>
      </w:r>
      <w:proofErr w:type="spellEnd"/>
      <w:r w:rsidRPr="00A17E1C">
        <w:rPr>
          <w:lang w:val="en-US"/>
        </w:rPr>
        <w:t xml:space="preserve"> through the chain to find the mapping [JM98c].</w:t>
      </w:r>
    </w:p>
    <w:p w14:paraId="7C0C8B8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NOTLB A comparative study conducted by Jacob et al. [JM98c] looks at</w:t>
      </w:r>
    </w:p>
    <w:p w14:paraId="0851E3C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software-managed Virtual Memory Design that uses no TLB at all. The</w:t>
      </w:r>
    </w:p>
    <w:p w14:paraId="489B4CFD" w14:textId="160445F3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design uses a two-level page table structure </w:t>
      </w:r>
      <w:del w:id="90" w:author="Jonathan Mielchen" w:date="2024-09-24T23:11:00Z" w16du:dateUtc="2024-09-24T21:11:00Z">
        <w:r w:rsidRPr="00A17E1C" w:rsidDel="00F6207E">
          <w:rPr>
            <w:lang w:val="en-US"/>
          </w:rPr>
          <w:delText>similar to</w:delText>
        </w:r>
      </w:del>
      <w:ins w:id="91" w:author="Jonathan Mielchen" w:date="2024-09-24T23:11:00Z" w16du:dateUtc="2024-09-24T21:11:00Z">
        <w:r w:rsidR="00F6207E" w:rsidRPr="00A17E1C">
          <w:rPr>
            <w:lang w:val="en-US"/>
          </w:rPr>
          <w:t>like</w:t>
        </w:r>
      </w:ins>
      <w:r w:rsidRPr="00A17E1C">
        <w:rPr>
          <w:lang w:val="en-US"/>
        </w:rPr>
        <w:t xml:space="preserve"> the ULTRIX/MIPS</w:t>
      </w:r>
    </w:p>
    <w:p w14:paraId="08E552A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design and organizes its address space into disjunct segments. Instead of</w:t>
      </w:r>
    </w:p>
    <w:p w14:paraId="60A0110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TLB miss handler, there is a Cache-Miss handler that services misses in</w:t>
      </w:r>
    </w:p>
    <w:p w14:paraId="77BB17C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virtual L2 cache. </w:t>
      </w:r>
      <w:proofErr w:type="gramStart"/>
      <w:r w:rsidRPr="00A17E1C">
        <w:rPr>
          <w:lang w:val="en-US"/>
        </w:rPr>
        <w:t>Similar to</w:t>
      </w:r>
      <w:proofErr w:type="gramEnd"/>
      <w:r w:rsidRPr="00A17E1C">
        <w:rPr>
          <w:lang w:val="en-US"/>
        </w:rPr>
        <w:t xml:space="preserve"> the Ultrix design, there are two handlers</w:t>
      </w:r>
    </w:p>
    <w:p w14:paraId="5F8B46D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handle nested cache misses.</w:t>
      </w:r>
    </w:p>
    <w:p w14:paraId="7D2A80F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2.4 Hardware Virtual Memory vs Software Virtual Memory</w:t>
      </w:r>
    </w:p>
    <w:p w14:paraId="62A1BCF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There are several considerations that should be </w:t>
      </w:r>
      <w:proofErr w:type="gramStart"/>
      <w:r w:rsidRPr="00A17E1C">
        <w:rPr>
          <w:lang w:val="en-US"/>
        </w:rPr>
        <w:t>taken into account</w:t>
      </w:r>
      <w:proofErr w:type="gramEnd"/>
      <w:r w:rsidRPr="00A17E1C">
        <w:rPr>
          <w:lang w:val="en-US"/>
        </w:rPr>
        <w:t xml:space="preserve"> when</w:t>
      </w:r>
    </w:p>
    <w:p w14:paraId="71DC70D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comparing hardware and software-managed translations.</w:t>
      </w:r>
    </w:p>
    <w:p w14:paraId="30E262D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Fixed Paging Structures In hardware-managed virtual memory, the</w:t>
      </w:r>
    </w:p>
    <w:p w14:paraId="77F5BD1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structures for page tables and page table entries are fixed by the mi-</w:t>
      </w:r>
    </w:p>
    <w:p w14:paraId="296350E1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croarchitecture</w:t>
      </w:r>
      <w:proofErr w:type="spellEnd"/>
      <w:r w:rsidRPr="00A17E1C">
        <w:rPr>
          <w:lang w:val="en-US"/>
        </w:rPr>
        <w:t>. As a result, the operating system cannot tailor memory</w:t>
      </w:r>
    </w:p>
    <w:p w14:paraId="62228C9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management to its purposes and use case, and it is stuck with the fixed</w:t>
      </w:r>
    </w:p>
    <w:p w14:paraId="6278A0A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design. This also complicates the portability of system software, as there</w:t>
      </w:r>
    </w:p>
    <w:p w14:paraId="48B7DCB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is no standard for these memory management structures. Despite there</w:t>
      </w:r>
    </w:p>
    <w:p w14:paraId="509A4AB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being no significant performance differences among the various designs,</w:t>
      </w:r>
    </w:p>
    <w:p w14:paraId="4A31353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there is no standardization [JM98c].</w:t>
      </w:r>
    </w:p>
    <w:p w14:paraId="5CD30D3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Pipeline Freezing / Flushing </w:t>
      </w:r>
      <w:proofErr w:type="gramStart"/>
      <w:r w:rsidRPr="00A17E1C">
        <w:rPr>
          <w:lang w:val="en-US"/>
        </w:rPr>
        <w:t>On</w:t>
      </w:r>
      <w:proofErr w:type="gramEnd"/>
      <w:r w:rsidRPr="00A17E1C">
        <w:rPr>
          <w:lang w:val="en-US"/>
        </w:rPr>
        <w:t xml:space="preserve"> a TLB miss, with a hardware-managed</w:t>
      </w:r>
    </w:p>
    <w:p w14:paraId="27AEE47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TLB, only the pipeline freezes (at least for instructions dependent on the</w:t>
      </w:r>
    </w:p>
    <w:p w14:paraId="7B7EF81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access). However, with a software-managed TLB, control is</w:t>
      </w:r>
    </w:p>
    <w:p w14:paraId="50FFEB1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handed back to the operating system via an exception, which notes that</w:t>
      </w:r>
    </w:p>
    <w:p w14:paraId="04EB74E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required address is not in the TLB (TLB miss exception). The jump</w:t>
      </w:r>
    </w:p>
    <w:p w14:paraId="57F092B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back to the operating system causes a context switch, requiring the state</w:t>
      </w:r>
    </w:p>
    <w:p w14:paraId="433862C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the current process to be saved. During this, the reorder buffer is</w:t>
      </w:r>
    </w:p>
    <w:p w14:paraId="6533056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flushed, and the pipeline is heavily disrupted. Switching to the kernel can</w:t>
      </w:r>
    </w:p>
    <w:p w14:paraId="7163EDD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also lead to further data and instruction misses in the long term as the</w:t>
      </w:r>
    </w:p>
    <w:p w14:paraId="21A8BA6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kernel entry likely overwrites some cache lines that the running process</w:t>
      </w:r>
    </w:p>
    <w:p w14:paraId="6105001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needed.</w:t>
      </w:r>
    </w:p>
    <w:p w14:paraId="17E0CB3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2.5. </w:t>
      </w:r>
      <w:proofErr w:type="spellStart"/>
      <w:r w:rsidRPr="00A17E1C">
        <w:rPr>
          <w:lang w:val="en-US"/>
        </w:rPr>
        <w:t>risc</w:t>
      </w:r>
      <w:proofErr w:type="spellEnd"/>
      <w:r w:rsidRPr="00A17E1C">
        <w:rPr>
          <w:lang w:val="en-US"/>
        </w:rPr>
        <w:t>-v basics 11</w:t>
      </w:r>
    </w:p>
    <w:p w14:paraId="25E1EA6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Complexity Choosing between hardware and software virtual mem-</w:t>
      </w:r>
    </w:p>
    <w:p w14:paraId="66EA6C4C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ory</w:t>
      </w:r>
      <w:proofErr w:type="spellEnd"/>
      <w:r w:rsidRPr="00A17E1C">
        <w:rPr>
          <w:lang w:val="en-US"/>
        </w:rPr>
        <w:t xml:space="preserve"> is choosing where to shift the complexity. Systems that do only sup-</w:t>
      </w:r>
    </w:p>
    <w:p w14:paraId="4A499B9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port software managed virtual memory are simpler on the hardware side,</w:t>
      </w:r>
    </w:p>
    <w:p w14:paraId="04E3C77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because the burden of managing the memory is shifted to the software,</w:t>
      </w:r>
    </w:p>
    <w:p w14:paraId="31686D4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which in turn will be more complex. This goes in both directions [JM98b].</w:t>
      </w:r>
    </w:p>
    <w:p w14:paraId="0E364F5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[JM98c] concludes in a comparative study of various hardware and soft-</w:t>
      </w:r>
    </w:p>
    <w:p w14:paraId="548D5AD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ware memory designs that hardware-based approaches are generally</w:t>
      </w:r>
    </w:p>
    <w:p w14:paraId="4DE305C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more performant, but software-based designs are certainly viable if the</w:t>
      </w:r>
    </w:p>
    <w:p w14:paraId="19629AE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caches are large enough to reduce the number of cache misses. Espe-</w:t>
      </w:r>
    </w:p>
    <w:p w14:paraId="76DDA5C6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cially</w:t>
      </w:r>
      <w:proofErr w:type="spellEnd"/>
      <w:r w:rsidRPr="00A17E1C">
        <w:rPr>
          <w:lang w:val="en-US"/>
        </w:rPr>
        <w:t xml:space="preserve"> in terms of flexibility, software-based approaches have a significant</w:t>
      </w:r>
    </w:p>
    <w:p w14:paraId="302D818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advantage, as the VM system can be fully defined by the operating system.</w:t>
      </w:r>
    </w:p>
    <w:p w14:paraId="5CD022B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2.5 RISC-V Basics</w:t>
      </w:r>
    </w:p>
    <w:p w14:paraId="37CFAEA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implementation presented in this work runs on a RISC-V platform.</w:t>
      </w:r>
    </w:p>
    <w:p w14:paraId="356CFC8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Therefore, it is necessary to go over some basic concepts of the RISC-V</w:t>
      </w:r>
    </w:p>
    <w:p w14:paraId="3120FDD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platform. Particularly relevant here are the virtual memory system, the</w:t>
      </w:r>
    </w:p>
    <w:p w14:paraId="59B80F4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exception/trap mechanism, and the control and status registers (CSRs),</w:t>
      </w:r>
    </w:p>
    <w:p w14:paraId="052F0AA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which form the foundation for extending RISC-V. The information pre-</w:t>
      </w:r>
    </w:p>
    <w:p w14:paraId="78B7BBA5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sented</w:t>
      </w:r>
      <w:proofErr w:type="spellEnd"/>
      <w:r w:rsidRPr="00A17E1C">
        <w:rPr>
          <w:lang w:val="en-US"/>
        </w:rPr>
        <w:t xml:space="preserve"> in the following section is taken from both the RISC-V Reader</w:t>
      </w:r>
    </w:p>
    <w:p w14:paraId="3BA69E2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[PW17] and the RISC-V ISA Specification [Wat+24].</w:t>
      </w:r>
    </w:p>
    <w:p w14:paraId="020D352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2.5.1 Sv39 Virtual Memory</w:t>
      </w:r>
    </w:p>
    <w:p w14:paraId="4FBBDDF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RISC-V ISA specifies a simple, modular and scalable page-based</w:t>
      </w:r>
    </w:p>
    <w:p w14:paraId="7540638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memory system [PW17]. It supports different page sizes as well</w:t>
      </w:r>
    </w:p>
    <w:p w14:paraId="4236B4A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as different addressing modes: Sv32 for 32-bit systems; Sv39 for 64-bit</w:t>
      </w:r>
    </w:p>
    <w:p w14:paraId="47BDC56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systems with a 3-level page table. For bigger memory needs, there are the</w:t>
      </w:r>
    </w:p>
    <w:p w14:paraId="564A227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Sv48 and Sv57 addressing modes, adding one and two levels to the page</w:t>
      </w:r>
    </w:p>
    <w:p w14:paraId="7518C4E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 and supporting 256 TB and 128 PB respectively. The following will</w:t>
      </w:r>
    </w:p>
    <w:p w14:paraId="5245FEE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only look at specifics for the Sv39 addressing mode.</w:t>
      </w:r>
    </w:p>
    <w:p w14:paraId="62508D8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page table is an orthodox hierarchical multi-level page table, </w:t>
      </w:r>
      <w:proofErr w:type="gramStart"/>
      <w:r w:rsidRPr="00A17E1C">
        <w:rPr>
          <w:lang w:val="en-US"/>
        </w:rPr>
        <w:t>where</w:t>
      </w:r>
      <w:proofErr w:type="gramEnd"/>
    </w:p>
    <w:p w14:paraId="4751606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each Page Table Entry (PTE) points to a PTE in the next level. Each level</w:t>
      </w:r>
    </w:p>
    <w:p w14:paraId="17ED629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the page table contains 512 PTEs with 64-bit in size, bringing a page</w:t>
      </w:r>
    </w:p>
    <w:p w14:paraId="08ECBDD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 to exactly 4 KB in size. The format of a PTE is shown in figure 2.7.</w:t>
      </w:r>
    </w:p>
    <w:p w14:paraId="7D3A7E7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63 62 61 60 54 53 28 27 19 18 10 9 8 7 6 5 4 3 2 1 0</w:t>
      </w:r>
    </w:p>
    <w:p w14:paraId="4811C9D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N</w:t>
      </w:r>
    </w:p>
    <w:p w14:paraId="6D79CCD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PBMT</w:t>
      </w:r>
    </w:p>
    <w:p w14:paraId="74B5599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Reserved </w:t>
      </w:r>
      <w:proofErr w:type="gramStart"/>
      <w:r w:rsidRPr="00A17E1C">
        <w:rPr>
          <w:lang w:val="en-US"/>
        </w:rPr>
        <w:t>PPN[</w:t>
      </w:r>
      <w:proofErr w:type="gramEnd"/>
      <w:r w:rsidRPr="00A17E1C">
        <w:rPr>
          <w:lang w:val="en-US"/>
        </w:rPr>
        <w:t>2] PPN[1] PPN[0]</w:t>
      </w:r>
    </w:p>
    <w:p w14:paraId="6C3A898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RSW</w:t>
      </w:r>
    </w:p>
    <w:p w14:paraId="1CBC2A7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 A GUXWRV</w:t>
      </w:r>
    </w:p>
    <w:p w14:paraId="79B5BFE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2.7: RISC-V Sv39 Page Table Entry</w:t>
      </w:r>
    </w:p>
    <w:p w14:paraId="4C90660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translation process (which was already shown in Figure 2.4) splits the</w:t>
      </w:r>
    </w:p>
    <w:p w14:paraId="5AA7C5E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address (See figure 2.9) into 4 logical parts: Three parts are parts</w:t>
      </w:r>
    </w:p>
    <w:p w14:paraId="715F3BA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the Virtual Page Number (VPN), which are used to index the different</w:t>
      </w:r>
    </w:p>
    <w:p w14:paraId="6D814E1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tables that are being traversed. If the page table walk succeeds, the</w:t>
      </w:r>
    </w:p>
    <w:p w14:paraId="149E888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last PTE will contain a Physical Page Number (PPN), which will then be</w:t>
      </w:r>
    </w:p>
    <w:p w14:paraId="20E85C5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combined with the offset to create a physical address (See figure 2.8).</w:t>
      </w:r>
    </w:p>
    <w:p w14:paraId="0D2C33E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12 chapter 2. fundamentals</w:t>
      </w:r>
    </w:p>
    <w:p w14:paraId="73CFEFC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55 30 29 21 20 12 11 0</w:t>
      </w:r>
    </w:p>
    <w:p w14:paraId="0B2E4404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PPN[</w:t>
      </w:r>
      <w:proofErr w:type="gramEnd"/>
      <w:r w:rsidRPr="00A17E1C">
        <w:rPr>
          <w:lang w:val="en-US"/>
        </w:rPr>
        <w:t>2] PPN[1] PPN[0] Page Offset</w:t>
      </w:r>
    </w:p>
    <w:p w14:paraId="08F4133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2.8: RISC-V Sv39 Physical Address</w:t>
      </w:r>
    </w:p>
    <w:p w14:paraId="1691DC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38 30 29 21 20 12 11 0</w:t>
      </w:r>
    </w:p>
    <w:p w14:paraId="74C7EB0F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VPN[</w:t>
      </w:r>
      <w:proofErr w:type="gramEnd"/>
      <w:r w:rsidRPr="00A17E1C">
        <w:rPr>
          <w:lang w:val="en-US"/>
        </w:rPr>
        <w:t>2] VPN[1] VPN[0] Page Offset</w:t>
      </w:r>
    </w:p>
    <w:p w14:paraId="3491A1B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2.9: RISC-V Sv39 Virtual Address</w:t>
      </w:r>
    </w:p>
    <w:p w14:paraId="51F6190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Essential to the configuration of the virtual memory system in RISC-V is</w:t>
      </w:r>
    </w:p>
    <w:p w14:paraId="692B5E8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 register (See figure 2.10). It configures whether virtual memory</w:t>
      </w:r>
    </w:p>
    <w:p w14:paraId="3FD5A52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is enabled at all or if direct mapping is used for all addresses. It is also</w:t>
      </w:r>
    </w:p>
    <w:p w14:paraId="022E842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used to set the addressing mode. Beyond the configuration of the virtual</w:t>
      </w:r>
    </w:p>
    <w:p w14:paraId="4D9130C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system, it contains the base address pointing to the root page</w:t>
      </w:r>
    </w:p>
    <w:p w14:paraId="5608FCE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 used for translations.</w:t>
      </w:r>
    </w:p>
    <w:p w14:paraId="31DA82F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2.5.2 Traps</w:t>
      </w:r>
    </w:p>
    <w:p w14:paraId="26DEB97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Traps are part of the RISC-V privileged architecture. They provide a</w:t>
      </w:r>
    </w:p>
    <w:p w14:paraId="497DB02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mechanism to respond to external events and unusual runtime events,</w:t>
      </w:r>
    </w:p>
    <w:p w14:paraId="75DB51D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known as exceptions [PW17]. The </w:t>
      </w:r>
      <w:proofErr w:type="gramStart"/>
      <w:r w:rsidRPr="00A17E1C">
        <w:rPr>
          <w:lang w:val="en-US"/>
        </w:rPr>
        <w:t>term ”trap</w:t>
      </w:r>
      <w:proofErr w:type="gramEnd"/>
      <w:r w:rsidRPr="00A17E1C">
        <w:rPr>
          <w:lang w:val="en-US"/>
        </w:rPr>
        <w:t>” is an umbrella term that is</w:t>
      </w:r>
    </w:p>
    <w:p w14:paraId="79DF42C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further divided into interrupts — asynchronous events — and </w:t>
      </w:r>
      <w:proofErr w:type="spellStart"/>
      <w:r w:rsidRPr="00A17E1C">
        <w:rPr>
          <w:lang w:val="en-US"/>
        </w:rPr>
        <w:t>excep</w:t>
      </w:r>
      <w:proofErr w:type="spellEnd"/>
      <w:r w:rsidRPr="00A17E1C">
        <w:rPr>
          <w:lang w:val="en-US"/>
        </w:rPr>
        <w:t>-</w:t>
      </w:r>
    </w:p>
    <w:p w14:paraId="0511A370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tions</w:t>
      </w:r>
      <w:proofErr w:type="spellEnd"/>
      <w:r w:rsidRPr="00A17E1C">
        <w:rPr>
          <w:lang w:val="en-US"/>
        </w:rPr>
        <w:t xml:space="preserve"> — synchronous events. Exceptions are particularly of interest here,</w:t>
      </w:r>
    </w:p>
    <w:p w14:paraId="10B7BCC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as a TLB miss occurs during the execution of an instruction, meaning</w:t>
      </w:r>
    </w:p>
    <w:p w14:paraId="73D1136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it happens synchronously with the processor’s clock. However, it is im-</w:t>
      </w:r>
    </w:p>
    <w:p w14:paraId="36E12CDB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portant</w:t>
      </w:r>
      <w:proofErr w:type="spellEnd"/>
      <w:r w:rsidRPr="00A17E1C">
        <w:rPr>
          <w:lang w:val="en-US"/>
        </w:rPr>
        <w:t xml:space="preserve"> to keep interrupts in mind when working with </w:t>
      </w:r>
      <w:proofErr w:type="spellStart"/>
      <w:r w:rsidRPr="00A17E1C">
        <w:rPr>
          <w:lang w:val="en-US"/>
        </w:rPr>
        <w:t>Qemu</w:t>
      </w:r>
      <w:proofErr w:type="spellEnd"/>
      <w:r w:rsidRPr="00A17E1C">
        <w:rPr>
          <w:lang w:val="en-US"/>
        </w:rPr>
        <w:t xml:space="preserve"> and xv6</w:t>
      </w:r>
    </w:p>
    <w:p w14:paraId="7782A57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source code, because on one hand, the </w:t>
      </w:r>
      <w:proofErr w:type="spellStart"/>
      <w:r w:rsidRPr="00A17E1C">
        <w:rPr>
          <w:lang w:val="en-US"/>
        </w:rPr>
        <w:t>Qemu</w:t>
      </w:r>
      <w:proofErr w:type="spellEnd"/>
      <w:r w:rsidRPr="00A17E1C">
        <w:rPr>
          <w:lang w:val="en-US"/>
        </w:rPr>
        <w:t xml:space="preserve"> code handles exceptions</w:t>
      </w:r>
    </w:p>
    <w:p w14:paraId="6A12091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interrupts within the same functions, and on the other hand, xv6, or</w:t>
      </w:r>
    </w:p>
    <w:p w14:paraId="50F388C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RISC-V in general, uses a unified vector for handling both interrupts and</w:t>
      </w:r>
    </w:p>
    <w:p w14:paraId="29D40B5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exceptions [Wat+24].</w:t>
      </w:r>
    </w:p>
    <w:p w14:paraId="46C3236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There are six central registers for triggering and handling exceptions.</w:t>
      </w:r>
    </w:p>
    <w:p w14:paraId="47310AD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These exist both for Supervisor Mode (prefixed </w:t>
      </w:r>
      <w:proofErr w:type="gramStart"/>
      <w:r w:rsidRPr="00A17E1C">
        <w:rPr>
          <w:lang w:val="en-US"/>
        </w:rPr>
        <w:t>with ”s</w:t>
      </w:r>
      <w:proofErr w:type="gramEnd"/>
      <w:r w:rsidRPr="00A17E1C">
        <w:rPr>
          <w:lang w:val="en-US"/>
        </w:rPr>
        <w:t>”) and Machine</w:t>
      </w:r>
    </w:p>
    <w:p w14:paraId="3F7ABD3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Mode (prefixed </w:t>
      </w:r>
      <w:proofErr w:type="gramStart"/>
      <w:r w:rsidRPr="00A17E1C">
        <w:rPr>
          <w:lang w:val="en-US"/>
        </w:rPr>
        <w:t>with ”m</w:t>
      </w:r>
      <w:proofErr w:type="gramEnd"/>
      <w:r w:rsidRPr="00A17E1C">
        <w:rPr>
          <w:lang w:val="en-US"/>
        </w:rPr>
        <w:t>”). Whether the machine mode or supervisor</w:t>
      </w:r>
    </w:p>
    <w:p w14:paraId="62B8D2C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mode version of the register should be used for an exception depends on</w:t>
      </w:r>
    </w:p>
    <w:p w14:paraId="677AC4D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mode in which the exception is handled. In the following, all registers</w:t>
      </w:r>
    </w:p>
    <w:p w14:paraId="6BDDDD1E" w14:textId="3BB66111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are presented with the M-Mode prefix </w:t>
      </w:r>
      <w:del w:id="92" w:author="Jonathan Mielchen" w:date="2024-09-24T23:14:00Z" w16du:dateUtc="2024-09-24T21:14:00Z">
        <w:r w:rsidRPr="00A17E1C" w:rsidDel="00F6207E">
          <w:rPr>
            <w:lang w:val="en-US"/>
          </w:rPr>
          <w:delText>only .</w:delText>
        </w:r>
      </w:del>
      <w:ins w:id="93" w:author="Jonathan Mielchen" w:date="2024-09-24T23:14:00Z" w16du:dateUtc="2024-09-24T21:14:00Z">
        <w:r w:rsidR="00F6207E" w:rsidRPr="00A17E1C">
          <w:rPr>
            <w:lang w:val="en-US"/>
          </w:rPr>
          <w:t>only.</w:t>
        </w:r>
      </w:ins>
    </w:p>
    <w:p w14:paraId="3978BB8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Exception Vector The hardware thread (hart) experiencing an </w:t>
      </w:r>
      <w:proofErr w:type="spellStart"/>
      <w:r w:rsidRPr="00A17E1C">
        <w:rPr>
          <w:lang w:val="en-US"/>
        </w:rPr>
        <w:t>excep</w:t>
      </w:r>
      <w:proofErr w:type="spellEnd"/>
      <w:r w:rsidRPr="00A17E1C">
        <w:rPr>
          <w:lang w:val="en-US"/>
        </w:rPr>
        <w:t>-</w:t>
      </w:r>
    </w:p>
    <w:p w14:paraId="67BE74EB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tional</w:t>
      </w:r>
      <w:proofErr w:type="spellEnd"/>
      <w:r w:rsidRPr="00A17E1C">
        <w:rPr>
          <w:lang w:val="en-US"/>
        </w:rPr>
        <w:t xml:space="preserve"> state must know where the kernel routine is located to handle the</w:t>
      </w:r>
    </w:p>
    <w:p w14:paraId="10983D8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exception. The BASE field of the register contains a 4-byte aligned physical</w:t>
      </w:r>
    </w:p>
    <w:p w14:paraId="3B7D3BE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to which the program counter is set in the case of an exception.</w:t>
      </w:r>
    </w:p>
    <w:p w14:paraId="4E711C2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MODE field allows switching between direct and vectored modes. In</w:t>
      </w:r>
    </w:p>
    <w:p w14:paraId="64513C2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MODE=Direct, the PC is set to BASE for all traps, whereas in MODE=Vectored,</w:t>
      </w:r>
    </w:p>
    <w:p w14:paraId="1B7DDBB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PC is set to </w:t>
      </w:r>
      <w:proofErr w:type="spellStart"/>
      <w:r w:rsidRPr="00A17E1C">
        <w:rPr>
          <w:rFonts w:ascii="Malgun Gothic" w:eastAsia="Malgun Gothic" w:hAnsi="Malgun Gothic" w:cs="Malgun Gothic"/>
          <w:lang w:val="en-US"/>
          <w:rPrChange w:id="94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퐵퐴푆퐸</w:t>
      </w:r>
      <w:proofErr w:type="spellEnd"/>
      <w:r w:rsidRPr="00A17E1C">
        <w:rPr>
          <w:lang w:val="en-US"/>
        </w:rPr>
        <w:t xml:space="preserve"> + 4 </w:t>
      </w:r>
      <w:r w:rsidRPr="00A17E1C">
        <w:rPr>
          <w:rFonts w:ascii="Cambria Math" w:hAnsi="Cambria Math" w:cs="Cambria Math"/>
          <w:lang w:val="en-US"/>
        </w:rPr>
        <w:t>∗</w:t>
      </w:r>
      <w:r w:rsidRPr="00A17E1C">
        <w:rPr>
          <w:lang w:val="en-US"/>
        </w:rPr>
        <w:t xml:space="preserve"> </w:t>
      </w:r>
      <w:r w:rsidRPr="00A17E1C">
        <w:rPr>
          <w:rFonts w:ascii="Malgun Gothic" w:eastAsia="Malgun Gothic" w:hAnsi="Malgun Gothic" w:cs="Malgun Gothic"/>
          <w:lang w:val="en-US"/>
          <w:rPrChange w:id="95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퐶</w:t>
      </w:r>
      <w:r w:rsidRPr="00A17E1C">
        <w:rPr>
          <w:lang w:val="en-US"/>
        </w:rPr>
        <w:t xml:space="preserve"> </w:t>
      </w:r>
      <w:proofErr w:type="spellStart"/>
      <w:r w:rsidRPr="00A17E1C">
        <w:rPr>
          <w:rFonts w:ascii="Malgun Gothic" w:eastAsia="Malgun Gothic" w:hAnsi="Malgun Gothic" w:cs="Malgun Gothic"/>
          <w:lang w:val="en-US"/>
          <w:rPrChange w:id="96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퐴푈푆퐸</w:t>
      </w:r>
      <w:proofErr w:type="spellEnd"/>
      <w:r w:rsidRPr="00A17E1C">
        <w:rPr>
          <w:lang w:val="en-US"/>
        </w:rPr>
        <w:t xml:space="preserve"> for asynchronous interrupts.</w:t>
      </w:r>
    </w:p>
    <w:p w14:paraId="4663E29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Context Information To properly handle the exception, some con-</w:t>
      </w:r>
    </w:p>
    <w:p w14:paraId="00F96BA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text information is required. The </w:t>
      </w:r>
      <w:proofErr w:type="spellStart"/>
      <w:r w:rsidRPr="00A17E1C">
        <w:rPr>
          <w:lang w:val="en-US"/>
        </w:rPr>
        <w:t>mcause</w:t>
      </w:r>
      <w:proofErr w:type="spellEnd"/>
      <w:r w:rsidRPr="00A17E1C">
        <w:rPr>
          <w:lang w:val="en-US"/>
        </w:rPr>
        <w:t xml:space="preserve"> register contains the exception</w:t>
      </w:r>
    </w:p>
    <w:p w14:paraId="7BA42F4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2.5. </w:t>
      </w:r>
      <w:proofErr w:type="spellStart"/>
      <w:r w:rsidRPr="00A17E1C">
        <w:rPr>
          <w:lang w:val="en-US"/>
        </w:rPr>
        <w:t>risc</w:t>
      </w:r>
      <w:proofErr w:type="spellEnd"/>
      <w:r w:rsidRPr="00A17E1C">
        <w:rPr>
          <w:lang w:val="en-US"/>
        </w:rPr>
        <w:t>-v basics 13</w:t>
      </w:r>
    </w:p>
    <w:p w14:paraId="64B76EF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63 60 59 44 43 0</w:t>
      </w:r>
    </w:p>
    <w:p w14:paraId="6C28145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Mode ASID PPN</w:t>
      </w:r>
    </w:p>
    <w:p w14:paraId="58A1A3C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Figure 2.10: RISC-V Sv39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 CSR</w:t>
      </w:r>
    </w:p>
    <w:p w14:paraId="4C13DBA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code of the exception; </w:t>
      </w:r>
      <w:proofErr w:type="spellStart"/>
      <w:r w:rsidRPr="00A17E1C">
        <w:rPr>
          <w:lang w:val="en-US"/>
        </w:rPr>
        <w:t>mepc</w:t>
      </w:r>
      <w:proofErr w:type="spellEnd"/>
      <w:r w:rsidRPr="00A17E1C">
        <w:rPr>
          <w:lang w:val="en-US"/>
        </w:rPr>
        <w:t xml:space="preserve"> contains the program counter of the </w:t>
      </w:r>
      <w:proofErr w:type="spellStart"/>
      <w:r w:rsidRPr="00A17E1C">
        <w:rPr>
          <w:lang w:val="en-US"/>
        </w:rPr>
        <w:t>instruc</w:t>
      </w:r>
      <w:proofErr w:type="spellEnd"/>
      <w:r w:rsidRPr="00A17E1C">
        <w:rPr>
          <w:lang w:val="en-US"/>
        </w:rPr>
        <w:t>-</w:t>
      </w:r>
    </w:p>
    <w:p w14:paraId="30DFA7BC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</w:t>
      </w:r>
      <w:proofErr w:type="spellEnd"/>
      <w:r w:rsidRPr="00A17E1C">
        <w:rPr>
          <w:lang w:val="en-US"/>
        </w:rPr>
        <w:t xml:space="preserve"> that triggered the exception; and </w:t>
      </w:r>
      <w:proofErr w:type="spellStart"/>
      <w:r w:rsidRPr="00A17E1C">
        <w:rPr>
          <w:lang w:val="en-US"/>
        </w:rPr>
        <w:t>mtval</w:t>
      </w:r>
      <w:proofErr w:type="spellEnd"/>
      <w:r w:rsidRPr="00A17E1C">
        <w:rPr>
          <w:lang w:val="en-US"/>
        </w:rPr>
        <w:t xml:space="preserve"> holds exception-specific</w:t>
      </w:r>
    </w:p>
    <w:p w14:paraId="0F32A50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information, such as the virtual address that triggered a page fault </w:t>
      </w:r>
      <w:proofErr w:type="spellStart"/>
      <w:r w:rsidRPr="00A17E1C">
        <w:rPr>
          <w:lang w:val="en-US"/>
        </w:rPr>
        <w:t>excep</w:t>
      </w:r>
      <w:proofErr w:type="spellEnd"/>
      <w:r w:rsidRPr="00A17E1C">
        <w:rPr>
          <w:lang w:val="en-US"/>
        </w:rPr>
        <w:t>-</w:t>
      </w:r>
    </w:p>
    <w:p w14:paraId="24F0B257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</w:t>
      </w:r>
      <w:proofErr w:type="spellEnd"/>
      <w:r w:rsidRPr="00A17E1C">
        <w:rPr>
          <w:lang w:val="en-US"/>
        </w:rPr>
        <w:t xml:space="preserve">. </w:t>
      </w:r>
      <w:proofErr w:type="spellStart"/>
      <w:r w:rsidRPr="00A17E1C">
        <w:rPr>
          <w:lang w:val="en-US"/>
        </w:rPr>
        <w:t>mstatus</w:t>
      </w:r>
      <w:proofErr w:type="spellEnd"/>
      <w:r w:rsidRPr="00A17E1C">
        <w:rPr>
          <w:lang w:val="en-US"/>
        </w:rPr>
        <w:t xml:space="preserve"> contains general information about the current hardware</w:t>
      </w:r>
    </w:p>
    <w:p w14:paraId="40F6761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state.</w:t>
      </w:r>
    </w:p>
    <w:p w14:paraId="4A1C486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Delegation Normally, all exceptions are handled in machine </w:t>
      </w:r>
      <w:proofErr w:type="gramStart"/>
      <w:r w:rsidRPr="00A17E1C">
        <w:rPr>
          <w:lang w:val="en-US"/>
        </w:rPr>
        <w:t>mode;</w:t>
      </w:r>
      <w:proofErr w:type="gramEnd"/>
    </w:p>
    <w:p w14:paraId="3A13B77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however, in some cases, it may be useful to handle the exception in a lower</w:t>
      </w:r>
    </w:p>
    <w:p w14:paraId="21734F9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privilege mode. With the bitfield in the </w:t>
      </w:r>
      <w:proofErr w:type="spellStart"/>
      <w:r w:rsidRPr="00A17E1C">
        <w:rPr>
          <w:lang w:val="en-US"/>
        </w:rPr>
        <w:t>medeleg</w:t>
      </w:r>
      <w:proofErr w:type="spellEnd"/>
      <w:r w:rsidRPr="00A17E1C">
        <w:rPr>
          <w:lang w:val="en-US"/>
        </w:rPr>
        <w:t xml:space="preserve"> register, individual</w:t>
      </w:r>
    </w:p>
    <w:p w14:paraId="5FC02BA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exceptions can be chosen to be delegated to the next-lower privilege</w:t>
      </w:r>
    </w:p>
    <w:p w14:paraId="6A5714B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mode.</w:t>
      </w:r>
    </w:p>
    <w:p w14:paraId="29C3483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Exception Code Each exception is assigned a unique number, the</w:t>
      </w:r>
    </w:p>
    <w:p w14:paraId="43B535C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exception code [PW17]. This can be found in the </w:t>
      </w:r>
      <w:proofErr w:type="spellStart"/>
      <w:r w:rsidRPr="00A17E1C">
        <w:rPr>
          <w:lang w:val="en-US"/>
        </w:rPr>
        <w:t>mcause</w:t>
      </w:r>
      <w:proofErr w:type="spellEnd"/>
      <w:r w:rsidRPr="00A17E1C">
        <w:rPr>
          <w:lang w:val="en-US"/>
        </w:rPr>
        <w:t xml:space="preserve"> register when</w:t>
      </w:r>
    </w:p>
    <w:p w14:paraId="19DBD83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handling the exception.</w:t>
      </w:r>
    </w:p>
    <w:p w14:paraId="2201E10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Hardware Trap Mechanisms When a trap is risen, the hardware does</w:t>
      </w:r>
    </w:p>
    <w:p w14:paraId="3D220AA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following: [CKM11]</w:t>
      </w:r>
    </w:p>
    <w:p w14:paraId="5E007FD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1. interrupts are disabled by clearing the MIE bit </w:t>
      </w:r>
      <w:proofErr w:type="spellStart"/>
      <w:r w:rsidRPr="00A17E1C">
        <w:rPr>
          <w:lang w:val="en-US"/>
        </w:rPr>
        <w:t>i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mstatus</w:t>
      </w:r>
      <w:proofErr w:type="spellEnd"/>
    </w:p>
    <w:p w14:paraId="543531A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2. pc is copied to </w:t>
      </w:r>
      <w:proofErr w:type="spellStart"/>
      <w:r w:rsidRPr="00A17E1C">
        <w:rPr>
          <w:lang w:val="en-US"/>
        </w:rPr>
        <w:t>mepc</w:t>
      </w:r>
      <w:proofErr w:type="spellEnd"/>
    </w:p>
    <w:p w14:paraId="17BE7F4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3. the current mode is saved to the MPP field in </w:t>
      </w:r>
      <w:proofErr w:type="spellStart"/>
      <w:r w:rsidRPr="00A17E1C">
        <w:rPr>
          <w:lang w:val="en-US"/>
        </w:rPr>
        <w:t>mstatus</w:t>
      </w:r>
      <w:proofErr w:type="spellEnd"/>
    </w:p>
    <w:p w14:paraId="022595B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4. </w:t>
      </w:r>
      <w:proofErr w:type="spellStart"/>
      <w:r w:rsidRPr="00A17E1C">
        <w:rPr>
          <w:lang w:val="en-US"/>
        </w:rPr>
        <w:t>mcause</w:t>
      </w:r>
      <w:proofErr w:type="spellEnd"/>
      <w:r w:rsidRPr="00A17E1C">
        <w:rPr>
          <w:lang w:val="en-US"/>
        </w:rPr>
        <w:t xml:space="preserve"> is set to the proper exception code</w:t>
      </w:r>
    </w:p>
    <w:p w14:paraId="76EC8B6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 the mode is set to the machine mode</w:t>
      </w:r>
    </w:p>
    <w:p w14:paraId="6BACE20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6. pc is set to </w:t>
      </w:r>
      <w:proofErr w:type="spellStart"/>
      <w:r w:rsidRPr="00A17E1C">
        <w:rPr>
          <w:lang w:val="en-US"/>
        </w:rPr>
        <w:t>stvec</w:t>
      </w:r>
      <w:proofErr w:type="spellEnd"/>
    </w:p>
    <w:p w14:paraId="6268482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7. execution continues at the new pc</w:t>
      </w:r>
    </w:p>
    <w:p w14:paraId="55A5457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2.5.3 </w:t>
      </w:r>
      <w:proofErr w:type="spellStart"/>
      <w:r w:rsidRPr="00A17E1C">
        <w:rPr>
          <w:lang w:val="en-US"/>
        </w:rPr>
        <w:t>Contol</w:t>
      </w:r>
      <w:proofErr w:type="spellEnd"/>
      <w:r w:rsidRPr="00A17E1C">
        <w:rPr>
          <w:lang w:val="en-US"/>
        </w:rPr>
        <w:t xml:space="preserve"> and Status Registers</w:t>
      </w:r>
    </w:p>
    <w:p w14:paraId="406656F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RISC-V ISA provides a 12-bit encoding space for 4096 CSRs. A CSR</w:t>
      </w:r>
    </w:p>
    <w:p w14:paraId="312259A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address is logically split into four parts: The top two bits </w:t>
      </w:r>
      <w:proofErr w:type="spellStart"/>
      <w:proofErr w:type="gramStart"/>
      <w:r w:rsidRPr="00A17E1C">
        <w:rPr>
          <w:lang w:val="en-US"/>
        </w:rPr>
        <w:t>csr</w:t>
      </w:r>
      <w:proofErr w:type="spellEnd"/>
      <w:r w:rsidRPr="00A17E1C">
        <w:rPr>
          <w:lang w:val="en-US"/>
        </w:rPr>
        <w:t>[</w:t>
      </w:r>
      <w:proofErr w:type="gramEnd"/>
      <w:r w:rsidRPr="00A17E1C">
        <w:rPr>
          <w:lang w:val="en-US"/>
        </w:rPr>
        <w:t>11:10] spec-</w:t>
      </w:r>
    </w:p>
    <w:p w14:paraId="0DD65069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ify</w:t>
      </w:r>
      <w:proofErr w:type="spellEnd"/>
      <w:r w:rsidRPr="00A17E1C">
        <w:rPr>
          <w:lang w:val="en-US"/>
        </w:rPr>
        <w:t xml:space="preserve"> whether the CSR is read/write or read-only; </w:t>
      </w:r>
      <w:proofErr w:type="spellStart"/>
      <w:proofErr w:type="gramStart"/>
      <w:r w:rsidRPr="00A17E1C">
        <w:rPr>
          <w:lang w:val="en-US"/>
        </w:rPr>
        <w:t>csr</w:t>
      </w:r>
      <w:proofErr w:type="spellEnd"/>
      <w:r w:rsidRPr="00A17E1C">
        <w:rPr>
          <w:lang w:val="en-US"/>
        </w:rPr>
        <w:t>[</w:t>
      </w:r>
      <w:proofErr w:type="gramEnd"/>
      <w:r w:rsidRPr="00A17E1C">
        <w:rPr>
          <w:lang w:val="en-US"/>
        </w:rPr>
        <w:t>9:8] encode the</w:t>
      </w:r>
    </w:p>
    <w:p w14:paraId="71D77F78" w14:textId="6EF3524B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minimum </w:t>
      </w:r>
      <w:del w:id="97" w:author="Jonathan Mielchen" w:date="2024-09-24T23:14:00Z" w16du:dateUtc="2024-09-24T21:14:00Z">
        <w:r w:rsidRPr="00A17E1C" w:rsidDel="00F6207E">
          <w:rPr>
            <w:lang w:val="en-US"/>
          </w:rPr>
          <w:delText>priviledge</w:delText>
        </w:r>
      </w:del>
      <w:ins w:id="98" w:author="Jonathan Mielchen" w:date="2024-09-24T23:14:00Z" w16du:dateUtc="2024-09-24T21:14:00Z">
        <w:r w:rsidR="00F6207E" w:rsidRPr="00A17E1C">
          <w:rPr>
            <w:lang w:val="en-US"/>
          </w:rPr>
          <w:t>privilege</w:t>
        </w:r>
      </w:ins>
      <w:r w:rsidRPr="00A17E1C">
        <w:rPr>
          <w:lang w:val="en-US"/>
        </w:rPr>
        <w:t xml:space="preserve"> level that is allowed to access the CSR; </w:t>
      </w:r>
      <w:proofErr w:type="spellStart"/>
      <w:proofErr w:type="gramStart"/>
      <w:r w:rsidRPr="00A17E1C">
        <w:rPr>
          <w:lang w:val="en-US"/>
        </w:rPr>
        <w:t>csr</w:t>
      </w:r>
      <w:proofErr w:type="spellEnd"/>
      <w:r w:rsidRPr="00A17E1C">
        <w:rPr>
          <w:lang w:val="en-US"/>
        </w:rPr>
        <w:t>[</w:t>
      </w:r>
      <w:proofErr w:type="gramEnd"/>
      <w:r w:rsidRPr="00A17E1C">
        <w:rPr>
          <w:lang w:val="en-US"/>
        </w:rPr>
        <w:t>7:4] may</w:t>
      </w:r>
    </w:p>
    <w:p w14:paraId="734208B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be partially used to define a specific use for a range of CSRs. E.g. CSRs</w:t>
      </w:r>
    </w:p>
    <w:p w14:paraId="47544FE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with an address between 0x7B0 and 0x7BF shall be used for Debug-mode-</w:t>
      </w:r>
    </w:p>
    <w:p w14:paraId="088B516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only CSRs [Wat+24]. The format of the CSR addresses is also depicted in</w:t>
      </w:r>
    </w:p>
    <w:p w14:paraId="63BDA9A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2.11.</w:t>
      </w:r>
    </w:p>
    <w:p w14:paraId="7E21C34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Each legal CSR address identifies a CSR. The size of the CSRs identified</w:t>
      </w:r>
    </w:p>
    <w:p w14:paraId="704D7EA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by the CSR address depends on the values of the SXLEN and UXLEN</w:t>
      </w:r>
    </w:p>
    <w:p w14:paraId="680133F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fields in the </w:t>
      </w:r>
      <w:proofErr w:type="spellStart"/>
      <w:r w:rsidRPr="00A17E1C">
        <w:rPr>
          <w:lang w:val="en-US"/>
        </w:rPr>
        <w:t>mstatus</w:t>
      </w:r>
      <w:proofErr w:type="spellEnd"/>
      <w:r w:rsidRPr="00A17E1C">
        <w:rPr>
          <w:lang w:val="en-US"/>
        </w:rPr>
        <w:t xml:space="preserve"> register. Currently, the specification [Wat+24] allows</w:t>
      </w:r>
    </w:p>
    <w:p w14:paraId="1133A6C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32-bit, 64-bit and 128-bit. RISC-V provides dedicated instructions for</w:t>
      </w:r>
    </w:p>
    <w:p w14:paraId="0593146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14 chapter 2. fundamentals</w:t>
      </w:r>
    </w:p>
    <w:p w14:paraId="7681F4D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11 10 9 8 7 4 3 0</w:t>
      </w:r>
    </w:p>
    <w:p w14:paraId="729B35B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RW/RO Priv Usage Index</w:t>
      </w:r>
    </w:p>
    <w:p w14:paraId="4767DA1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Figure 2.11: RISC-V CSR address format </w:t>
      </w:r>
      <w:proofErr w:type="spellStart"/>
      <w:proofErr w:type="gramStart"/>
      <w:r w:rsidRPr="00A17E1C">
        <w:rPr>
          <w:lang w:val="en-US"/>
        </w:rPr>
        <w:t>csr</w:t>
      </w:r>
      <w:proofErr w:type="spellEnd"/>
      <w:r w:rsidRPr="00A17E1C">
        <w:rPr>
          <w:lang w:val="en-US"/>
        </w:rPr>
        <w:t>[</w:t>
      </w:r>
      <w:proofErr w:type="gramEnd"/>
      <w:r w:rsidRPr="00A17E1C">
        <w:rPr>
          <w:lang w:val="en-US"/>
        </w:rPr>
        <w:t xml:space="preserve">11:10] define whether the CSR is read-write or write-only; </w:t>
      </w:r>
      <w:proofErr w:type="spellStart"/>
      <w:r w:rsidRPr="00A17E1C">
        <w:rPr>
          <w:lang w:val="en-US"/>
        </w:rPr>
        <w:t>csr</w:t>
      </w:r>
      <w:proofErr w:type="spellEnd"/>
      <w:r w:rsidRPr="00A17E1C">
        <w:rPr>
          <w:lang w:val="en-US"/>
        </w:rPr>
        <w:t>[9:8]</w:t>
      </w:r>
    </w:p>
    <w:p w14:paraId="76265189" w14:textId="6CAC0DD4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defines the minimum </w:t>
      </w:r>
      <w:del w:id="99" w:author="Jonathan Mielchen" w:date="2024-09-24T23:14:00Z" w16du:dateUtc="2024-09-24T21:14:00Z">
        <w:r w:rsidRPr="00A17E1C" w:rsidDel="00F6207E">
          <w:rPr>
            <w:lang w:val="en-US"/>
          </w:rPr>
          <w:delText>priviledge</w:delText>
        </w:r>
      </w:del>
      <w:ins w:id="100" w:author="Jonathan Mielchen" w:date="2024-09-24T23:14:00Z" w16du:dateUtc="2024-09-24T21:14:00Z">
        <w:r w:rsidR="00F6207E" w:rsidRPr="00A17E1C">
          <w:rPr>
            <w:lang w:val="en-US"/>
          </w:rPr>
          <w:t>privilege</w:t>
        </w:r>
      </w:ins>
      <w:r w:rsidRPr="00A17E1C">
        <w:rPr>
          <w:lang w:val="en-US"/>
        </w:rPr>
        <w:t xml:space="preserve"> level that is allowed to access the CSR; </w:t>
      </w:r>
      <w:proofErr w:type="spellStart"/>
      <w:proofErr w:type="gramStart"/>
      <w:r w:rsidRPr="00A17E1C">
        <w:rPr>
          <w:lang w:val="en-US"/>
        </w:rPr>
        <w:t>csr</w:t>
      </w:r>
      <w:proofErr w:type="spellEnd"/>
      <w:r w:rsidRPr="00A17E1C">
        <w:rPr>
          <w:lang w:val="en-US"/>
        </w:rPr>
        <w:t>[</w:t>
      </w:r>
      <w:proofErr w:type="gramEnd"/>
      <w:r w:rsidRPr="00A17E1C">
        <w:rPr>
          <w:lang w:val="en-US"/>
        </w:rPr>
        <w:t>7:4] sets a directory within the CSR space for</w:t>
      </w:r>
    </w:p>
    <w:p w14:paraId="3712E2E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usage of the CSR; </w:t>
      </w:r>
      <w:proofErr w:type="spellStart"/>
      <w:proofErr w:type="gramStart"/>
      <w:r w:rsidRPr="00A17E1C">
        <w:rPr>
          <w:lang w:val="en-US"/>
        </w:rPr>
        <w:t>csr</w:t>
      </w:r>
      <w:proofErr w:type="spellEnd"/>
      <w:r w:rsidRPr="00A17E1C">
        <w:rPr>
          <w:lang w:val="en-US"/>
        </w:rPr>
        <w:t>[</w:t>
      </w:r>
      <w:proofErr w:type="gramEnd"/>
      <w:r w:rsidRPr="00A17E1C">
        <w:rPr>
          <w:lang w:val="en-US"/>
        </w:rPr>
        <w:t xml:space="preserve">3:0] define </w:t>
      </w:r>
      <w:proofErr w:type="spellStart"/>
      <w:r w:rsidRPr="00A17E1C">
        <w:rPr>
          <w:lang w:val="en-US"/>
        </w:rPr>
        <w:t>a</w:t>
      </w:r>
      <w:proofErr w:type="spellEnd"/>
      <w:r w:rsidRPr="00A17E1C">
        <w:rPr>
          <w:lang w:val="en-US"/>
        </w:rPr>
        <w:t xml:space="preserve"> index</w:t>
      </w:r>
    </w:p>
    <w:p w14:paraId="6A98057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read/write and bit manipulation with both register values and </w:t>
      </w:r>
      <w:proofErr w:type="spellStart"/>
      <w:r w:rsidRPr="00A17E1C">
        <w:rPr>
          <w:lang w:val="en-US"/>
        </w:rPr>
        <w:t>immedi</w:t>
      </w:r>
      <w:proofErr w:type="spellEnd"/>
      <w:r w:rsidRPr="00A17E1C">
        <w:rPr>
          <w:lang w:val="en-US"/>
        </w:rPr>
        <w:t>-</w:t>
      </w:r>
    </w:p>
    <w:p w14:paraId="6515C978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ates</w:t>
      </w:r>
      <w:proofErr w:type="spellEnd"/>
      <w:r w:rsidRPr="00A17E1C">
        <w:rPr>
          <w:lang w:val="en-US"/>
        </w:rPr>
        <w:t>.</w:t>
      </w:r>
    </w:p>
    <w:p w14:paraId="0FDEDF6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 Related Work</w:t>
      </w:r>
    </w:p>
    <w:p w14:paraId="742C5D7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work can be broadly classified to be in the field of Virtual Memory</w:t>
      </w:r>
    </w:p>
    <w:p w14:paraId="650A4DC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optimization. There is a large body of literature that deals with optimizing</w:t>
      </w:r>
    </w:p>
    <w:p w14:paraId="5757E53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Virtual Memory system, as it lies on the critical path of every memory</w:t>
      </w:r>
    </w:p>
    <w:p w14:paraId="6201B28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operation.</w:t>
      </w:r>
    </w:p>
    <w:p w14:paraId="762B5B7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There are different approaches or perspectives to addressing the system</w:t>
      </w:r>
    </w:p>
    <w:p w14:paraId="7861677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(this is not an exhaustive list):</w:t>
      </w:r>
    </w:p>
    <w:p w14:paraId="4BCBC5C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… page table structures and their optimization, e.g., inverted or </w:t>
      </w:r>
      <w:proofErr w:type="spellStart"/>
      <w:r w:rsidRPr="00A17E1C">
        <w:rPr>
          <w:lang w:val="en-US"/>
        </w:rPr>
        <w:t>hierar</w:t>
      </w:r>
      <w:proofErr w:type="spellEnd"/>
      <w:r w:rsidRPr="00A17E1C">
        <w:rPr>
          <w:lang w:val="en-US"/>
        </w:rPr>
        <w:t>-</w:t>
      </w:r>
    </w:p>
    <w:p w14:paraId="63704DDE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chical</w:t>
      </w:r>
      <w:proofErr w:type="spellEnd"/>
    </w:p>
    <w:p w14:paraId="66683C4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… caching of pages, PTEs in the TLB, and cache indexing</w:t>
      </w:r>
    </w:p>
    <w:p w14:paraId="47DD48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… cache replacement strategies</w:t>
      </w:r>
    </w:p>
    <w:p w14:paraId="0F365F5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… cache sizes, associativity of caches</w:t>
      </w:r>
    </w:p>
    <w:p w14:paraId="33F42C9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… Page Walk Caches (PWCs) to store partial translation results</w:t>
      </w:r>
    </w:p>
    <w:p w14:paraId="395FD8E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[Lie96] shows an innovative design leveraging the flexibility of software-</w:t>
      </w:r>
    </w:p>
    <w:p w14:paraId="2D11D2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managed address translation. The design of Guarded Page Tables (GPTs)</w:t>
      </w:r>
    </w:p>
    <w:p w14:paraId="1FD06F4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is based on hierarchical page tables, but allows skipping over levels of the</w:t>
      </w:r>
    </w:p>
    <w:p w14:paraId="1A4A56E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 to reach translation results faster. This proves to be very effective</w:t>
      </w:r>
    </w:p>
    <w:p w14:paraId="30F4C0C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increasing the performance of virtual memory systems, as the biggest</w:t>
      </w:r>
    </w:p>
    <w:p w14:paraId="3894322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penalty comes from page tables walks needing to reference memory</w:t>
      </w:r>
    </w:p>
    <w:p w14:paraId="28544A2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every level in the page table. Gernot Heiser showcases a practical</w:t>
      </w:r>
    </w:p>
    <w:p w14:paraId="44AC663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implementation of GPTs in the L4/MIPS system [Hei99].</w:t>
      </w:r>
    </w:p>
    <w:p w14:paraId="24D96B5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[JM97] explores software-managed address translation and analyses the</w:t>
      </w:r>
    </w:p>
    <w:p w14:paraId="43F71CD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efficiency of a PowerPC implementation of the presented design they</w:t>
      </w:r>
    </w:p>
    <w:p w14:paraId="7A1ABEE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call </w:t>
      </w:r>
      <w:proofErr w:type="spellStart"/>
      <w:r w:rsidRPr="00A17E1C">
        <w:rPr>
          <w:lang w:val="en-US"/>
        </w:rPr>
        <w:t>softvm</w:t>
      </w:r>
      <w:proofErr w:type="spellEnd"/>
      <w:r w:rsidRPr="00A17E1C">
        <w:rPr>
          <w:lang w:val="en-US"/>
        </w:rPr>
        <w:t>. They show that software-managed address translation can</w:t>
      </w:r>
    </w:p>
    <w:p w14:paraId="6F1A400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achieve better performance and at the same time simplify hardware by</w:t>
      </w:r>
    </w:p>
    <w:p w14:paraId="5D16B7C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dispensing with translation caches and the hardware state-machine for</w:t>
      </w:r>
    </w:p>
    <w:p w14:paraId="4B958E3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walking the page table. The approach is based on handling virtually in-</w:t>
      </w:r>
    </w:p>
    <w:p w14:paraId="437E6312" w14:textId="4B00C26D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dexed</w:t>
      </w:r>
      <w:proofErr w:type="spellEnd"/>
      <w:r w:rsidRPr="00A17E1C">
        <w:rPr>
          <w:lang w:val="en-US"/>
        </w:rPr>
        <w:t xml:space="preserve"> and tagged cache misses in software. With </w:t>
      </w:r>
      <w:del w:id="101" w:author="Jonathan Mielchen" w:date="2024-09-24T23:14:00Z" w16du:dateUtc="2024-09-24T21:14:00Z">
        <w:r w:rsidRPr="00A17E1C" w:rsidDel="00F6207E">
          <w:rPr>
            <w:lang w:val="en-US"/>
          </w:rPr>
          <w:delText>sufficiently-sized</w:delText>
        </w:r>
      </w:del>
      <w:ins w:id="102" w:author="Jonathan Mielchen" w:date="2024-09-24T23:14:00Z" w16du:dateUtc="2024-09-24T21:14:00Z">
        <w:r w:rsidR="00F6207E" w:rsidRPr="00A17E1C">
          <w:rPr>
            <w:lang w:val="en-US"/>
          </w:rPr>
          <w:t>sufficiently sized</w:t>
        </w:r>
      </w:ins>
      <w:r w:rsidRPr="00A17E1C">
        <w:rPr>
          <w:lang w:val="en-US"/>
        </w:rPr>
        <w:t xml:space="preserve"> virtual</w:t>
      </w:r>
    </w:p>
    <w:p w14:paraId="62AB8A1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caches the system can go for long periods without requiring translations.</w:t>
      </w:r>
    </w:p>
    <w:p w14:paraId="69DEA64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Not unlike this paper, they extend the PowerPC architecture by two</w:t>
      </w:r>
    </w:p>
    <w:p w14:paraId="1D9D8B3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new instructions to write entries to the cache. However, their design</w:t>
      </w:r>
    </w:p>
    <w:p w14:paraId="3FF1C6B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uses software page table walks to find translations on cache-miss, while</w:t>
      </w:r>
    </w:p>
    <w:p w14:paraId="39624F1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approach presented in this paper presents a software-based TLB fill</w:t>
      </w:r>
    </w:p>
    <w:p w14:paraId="0B81576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mechanism with segmented memory allocation.</w:t>
      </w:r>
    </w:p>
    <w:p w14:paraId="7C023A9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[BCR] examines the design space of translation caches in MMUs. These</w:t>
      </w:r>
    </w:p>
    <w:p w14:paraId="7C8FAE7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caches are not the same as TLBs: TLBs contain full translation results,</w:t>
      </w:r>
    </w:p>
    <w:p w14:paraId="2F24066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15</w:t>
      </w:r>
    </w:p>
    <w:p w14:paraId="1415B5A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16 chapter 3. related work</w:t>
      </w:r>
    </w:p>
    <w:p w14:paraId="1FE63ED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while the translation caches considered here contain partial translations.</w:t>
      </w:r>
    </w:p>
    <w:p w14:paraId="5F05143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 the case of a cache hit, these partial translations allow the system to skip</w:t>
      </w:r>
    </w:p>
    <w:p w14:paraId="60E593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individual steps when traversing the page table tree, thereby saving one</w:t>
      </w:r>
    </w:p>
    <w:p w14:paraId="6269581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or more memory accesses. Otherwise, each level of translation requires a</w:t>
      </w:r>
    </w:p>
    <w:p w14:paraId="7E657ED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reference. These caches are also referred to as Page Walk Caches</w:t>
      </w:r>
    </w:p>
    <w:p w14:paraId="16C0BE9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(PWC) [YT16].</w:t>
      </w:r>
    </w:p>
    <w:p w14:paraId="7B5BE29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specific translation cache designs of AMD and Intel platforms are</w:t>
      </w:r>
    </w:p>
    <w:p w14:paraId="0F10CF3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examined and compared to three other designs proposed by the authors.</w:t>
      </w:r>
    </w:p>
    <w:p w14:paraId="12EA3D5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Barr et al. conclude that radix page tables, by caching entries at higher</w:t>
      </w:r>
    </w:p>
    <w:p w14:paraId="3F3FC33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 levels, can outperform inverted page table designs.</w:t>
      </w:r>
    </w:p>
    <w:p w14:paraId="0C31E17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work focuses on optimizing the memory path by eliminating page</w:t>
      </w:r>
    </w:p>
    <w:p w14:paraId="70A25D3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tables and using a software-controlled TLB, and it does not further con-</w:t>
      </w:r>
    </w:p>
    <w:p w14:paraId="1FDE73B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sider caches aside from the TLB.</w:t>
      </w:r>
    </w:p>
    <w:p w14:paraId="340A665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[YT16] challenges the results of [BCR] and argues that the obtained results</w:t>
      </w:r>
    </w:p>
    <w:p w14:paraId="0E04BAD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are based on a suboptimal implementation of the inverted page table.</w:t>
      </w:r>
    </w:p>
    <w:p w14:paraId="667FF25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They conclude that a well-optimized inverted page table can outperform</w:t>
      </w:r>
    </w:p>
    <w:p w14:paraId="5581BF1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radix page table equipped with PWCs. However, they also address the</w:t>
      </w:r>
    </w:p>
    <w:p w14:paraId="6D8C9F0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conceptual disadvantages of inverted page tables. For example, it is more</w:t>
      </w:r>
    </w:p>
    <w:p w14:paraId="46BCFEC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difficult to implement </w:t>
      </w:r>
      <w:proofErr w:type="spellStart"/>
      <w:r w:rsidRPr="00A17E1C">
        <w:rPr>
          <w:lang w:val="en-US"/>
        </w:rPr>
        <w:t>superpages</w:t>
      </w:r>
      <w:proofErr w:type="spellEnd"/>
      <w:r w:rsidRPr="00A17E1C">
        <w:rPr>
          <w:lang w:val="en-US"/>
        </w:rPr>
        <w:t>.</w:t>
      </w:r>
    </w:p>
    <w:p w14:paraId="5B86ACE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The work takes a closer look at the differences between various page table</w:t>
      </w:r>
    </w:p>
    <w:p w14:paraId="58A3CB8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designs and the requirements of a memory system (such as </w:t>
      </w:r>
      <w:proofErr w:type="spellStart"/>
      <w:r w:rsidRPr="00A17E1C">
        <w:rPr>
          <w:lang w:val="en-US"/>
        </w:rPr>
        <w:t>superpages</w:t>
      </w:r>
      <w:proofErr w:type="spellEnd"/>
      <w:r w:rsidRPr="00A17E1C">
        <w:rPr>
          <w:lang w:val="en-US"/>
        </w:rPr>
        <w:t xml:space="preserve"> or</w:t>
      </w:r>
    </w:p>
    <w:p w14:paraId="1EC3909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sharing). These requirements are also important for the design pre-</w:t>
      </w:r>
    </w:p>
    <w:p w14:paraId="4F8F0AE8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sented</w:t>
      </w:r>
      <w:proofErr w:type="spellEnd"/>
      <w:r w:rsidRPr="00A17E1C">
        <w:rPr>
          <w:lang w:val="en-US"/>
        </w:rPr>
        <w:t xml:space="preserve"> here. However, this work aims to avoid using page table structures</w:t>
      </w:r>
    </w:p>
    <w:p w14:paraId="3DA2518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altogether.</w:t>
      </w:r>
    </w:p>
    <w:p w14:paraId="171D98E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[Par+22] identifies that today’s memory capacities far exceed the cover-</w:t>
      </w:r>
    </w:p>
    <w:p w14:paraId="6580BED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age of TLBs, causing memory-hungry applications to suffer from frequent</w:t>
      </w:r>
    </w:p>
    <w:p w14:paraId="1726634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 walks (PTWs).</w:t>
      </w:r>
    </w:p>
    <w:p w14:paraId="36BA4E9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Two approaches are presented to reduce the associated costs: The first</w:t>
      </w:r>
    </w:p>
    <w:p w14:paraId="2466B80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approach aims to reduce the number of memory references per PTW by</w:t>
      </w:r>
    </w:p>
    <w:p w14:paraId="13AD9F1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combining two levels of the page table into one. The second approach</w:t>
      </w:r>
    </w:p>
    <w:p w14:paraId="06BDB71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modifies the cache replacement policy so that cache entries containing</w:t>
      </w:r>
    </w:p>
    <w:p w14:paraId="3726810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PTEs are more likely to remain in the cache during periods with many</w:t>
      </w:r>
    </w:p>
    <w:p w14:paraId="5B305A1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misses, allowing PTWs to run directly from the cache instead of</w:t>
      </w:r>
    </w:p>
    <w:p w14:paraId="68FDADF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being loaded from main memory.</w:t>
      </w:r>
    </w:p>
    <w:p w14:paraId="6708266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They show a 2.3% performance improvement from flattening the page ta-</w:t>
      </w:r>
    </w:p>
    <w:p w14:paraId="3EB76FA1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ble</w:t>
      </w:r>
      <w:proofErr w:type="spellEnd"/>
      <w:r w:rsidRPr="00A17E1C">
        <w:rPr>
          <w:lang w:val="en-US"/>
        </w:rPr>
        <w:t xml:space="preserve"> tree, 6.2% through cache prioritization, and a combined performance</w:t>
      </w:r>
    </w:p>
    <w:p w14:paraId="1E423E4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improvement of 9.2%. Both approaches focus on optimizing access to</w:t>
      </w:r>
    </w:p>
    <w:p w14:paraId="6E5B9B2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 structures and are separate from this work, as this work aims</w:t>
      </w:r>
    </w:p>
    <w:p w14:paraId="4B5D23C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eliminate these structures entirely.</w:t>
      </w:r>
    </w:p>
    <w:p w14:paraId="4F33657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[Ska+20] presents a novel page table design called Elastic Cuckoo Page</w:t>
      </w:r>
    </w:p>
    <w:p w14:paraId="01C9231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Tables. The design exploits memory-level parallelism to enable fully par-</w:t>
      </w:r>
    </w:p>
    <w:p w14:paraId="1C54B394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allel</w:t>
      </w:r>
      <w:proofErr w:type="spellEnd"/>
      <w:r w:rsidRPr="00A17E1C">
        <w:rPr>
          <w:lang w:val="en-US"/>
        </w:rPr>
        <w:t xml:space="preserve"> page table lookups. At the core of the design is the Elastic Cuckoo</w:t>
      </w:r>
    </w:p>
    <w:p w14:paraId="7879F66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Hashing algorithm, which allows multiple hashing locations for a given</w:t>
      </w:r>
    </w:p>
    <w:p w14:paraId="79EEC2C1" w14:textId="185F30BC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element </w:t>
      </w:r>
      <w:del w:id="103" w:author="Jonathan Mielchen" w:date="2024-09-24T23:15:00Z" w16du:dateUtc="2024-09-24T21:15:00Z">
        <w:r w:rsidRPr="00A17E1C" w:rsidDel="00F6207E">
          <w:rPr>
            <w:lang w:val="en-US"/>
          </w:rPr>
          <w:delText>and also</w:delText>
        </w:r>
      </w:del>
      <w:ins w:id="104" w:author="Jonathan Mielchen" w:date="2024-09-24T23:15:00Z" w16du:dateUtc="2024-09-24T21:15:00Z">
        <w:r w:rsidR="00F6207E" w:rsidRPr="00A17E1C">
          <w:rPr>
            <w:lang w:val="en-US"/>
          </w:rPr>
          <w:t>and</w:t>
        </w:r>
      </w:ins>
      <w:r w:rsidRPr="00A17E1C">
        <w:rPr>
          <w:lang w:val="en-US"/>
        </w:rPr>
        <w:t xml:space="preserve"> enables efficient, gradual resizing of the hash table. Skar-</w:t>
      </w:r>
    </w:p>
    <w:p w14:paraId="57B25156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latos</w:t>
      </w:r>
      <w:proofErr w:type="spellEnd"/>
      <w:r w:rsidRPr="00A17E1C">
        <w:rPr>
          <w:lang w:val="en-US"/>
        </w:rPr>
        <w:t xml:space="preserve"> et al. demonstrate an application execution speedup of 3-18% using</w:t>
      </w:r>
    </w:p>
    <w:p w14:paraId="6EE7276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Elastic Cuckoo Page Table design.</w:t>
      </w:r>
    </w:p>
    <w:p w14:paraId="34DEBDF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chapter 3. related work 17</w:t>
      </w:r>
    </w:p>
    <w:p w14:paraId="602A347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[ZSM20] proposes an approach that shifts responsibilities of memory</w:t>
      </w:r>
    </w:p>
    <w:p w14:paraId="4E2AEE7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management in parts back to the applications: All applications get a</w:t>
      </w:r>
    </w:p>
    <w:p w14:paraId="600AA75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fixed-size chunks of physical memory and then </w:t>
      </w:r>
      <w:proofErr w:type="gramStart"/>
      <w:r w:rsidRPr="00A17E1C">
        <w:rPr>
          <w:lang w:val="en-US"/>
        </w:rPr>
        <w:t>have to</w:t>
      </w:r>
      <w:proofErr w:type="gramEnd"/>
      <w:r w:rsidRPr="00A17E1C">
        <w:rPr>
          <w:lang w:val="en-US"/>
        </w:rPr>
        <w:t xml:space="preserve"> manage </w:t>
      </w:r>
      <w:proofErr w:type="spellStart"/>
      <w:r w:rsidRPr="00A17E1C">
        <w:rPr>
          <w:lang w:val="en-US"/>
        </w:rPr>
        <w:t>alloca</w:t>
      </w:r>
      <w:proofErr w:type="spellEnd"/>
      <w:r w:rsidRPr="00A17E1C">
        <w:rPr>
          <w:lang w:val="en-US"/>
        </w:rPr>
        <w:t>-</w:t>
      </w:r>
    </w:p>
    <w:p w14:paraId="13C28E39" w14:textId="69499D0E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tions</w:t>
      </w:r>
      <w:proofErr w:type="spellEnd"/>
      <w:r w:rsidRPr="00A17E1C">
        <w:rPr>
          <w:lang w:val="en-US"/>
        </w:rPr>
        <w:t xml:space="preserve"> across these blocks. </w:t>
      </w:r>
      <w:del w:id="105" w:author="Jonathan Mielchen" w:date="2024-09-24T23:15:00Z" w16du:dateUtc="2024-09-24T21:15:00Z">
        <w:r w:rsidRPr="00A17E1C" w:rsidDel="00F6207E">
          <w:rPr>
            <w:lang w:val="en-US"/>
          </w:rPr>
          <w:delText>Thus</w:delText>
        </w:r>
      </w:del>
      <w:ins w:id="106" w:author="Jonathan Mielchen" w:date="2024-09-24T23:15:00Z" w16du:dateUtc="2024-09-24T21:15:00Z">
        <w:r w:rsidR="00F6207E" w:rsidRPr="00A17E1C">
          <w:rPr>
            <w:lang w:val="en-US"/>
          </w:rPr>
          <w:t>Thus,</w:t>
        </w:r>
      </w:ins>
      <w:r w:rsidRPr="00A17E1C">
        <w:rPr>
          <w:lang w:val="en-US"/>
        </w:rPr>
        <w:t xml:space="preserve"> the task of memory management with</w:t>
      </w:r>
    </w:p>
    <w:p w14:paraId="29D6DD7A" w14:textId="77137BDD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the chunks </w:t>
      </w:r>
      <w:del w:id="107" w:author="Jonathan Mielchen" w:date="2024-09-24T23:15:00Z" w16du:dateUtc="2024-09-24T21:15:00Z">
        <w:r w:rsidRPr="00A17E1C" w:rsidDel="00F6207E">
          <w:rPr>
            <w:lang w:val="en-US"/>
          </w:rPr>
          <w:delText>falls</w:delText>
        </w:r>
      </w:del>
      <w:ins w:id="108" w:author="Jonathan Mielchen" w:date="2024-09-24T23:15:00Z" w16du:dateUtc="2024-09-24T21:15:00Z">
        <w:r w:rsidR="00F6207E" w:rsidRPr="00A17E1C">
          <w:rPr>
            <w:lang w:val="en-US"/>
          </w:rPr>
          <w:t>fall</w:t>
        </w:r>
      </w:ins>
      <w:r w:rsidRPr="00A17E1C">
        <w:rPr>
          <w:lang w:val="en-US"/>
        </w:rPr>
        <w:t xml:space="preserve"> to compilers, language runtimes and the applications</w:t>
      </w:r>
    </w:p>
    <w:p w14:paraId="32FB50B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themselves. This approach does not require any address translation and</w:t>
      </w:r>
    </w:p>
    <w:p w14:paraId="6E542337" w14:textId="47FEDF0F" w:rsidR="00A17E1C" w:rsidRPr="00A17E1C" w:rsidRDefault="00A17E1C" w:rsidP="00A17E1C">
      <w:pPr>
        <w:rPr>
          <w:lang w:val="en-US"/>
        </w:rPr>
      </w:pPr>
      <w:del w:id="109" w:author="Jonathan Mielchen" w:date="2024-09-24T23:15:00Z" w16du:dateUtc="2024-09-24T21:15:00Z">
        <w:r w:rsidRPr="00A17E1C" w:rsidDel="00F6207E">
          <w:rPr>
            <w:lang w:val="en-US"/>
          </w:rPr>
          <w:delText>thus</w:delText>
        </w:r>
      </w:del>
      <w:ins w:id="110" w:author="Jonathan Mielchen" w:date="2024-09-24T23:15:00Z" w16du:dateUtc="2024-09-24T21:15:00Z">
        <w:r w:rsidR="00F6207E" w:rsidRPr="00A17E1C">
          <w:rPr>
            <w:lang w:val="en-US"/>
          </w:rPr>
          <w:t>thus,</w:t>
        </w:r>
      </w:ins>
      <w:r w:rsidRPr="00A17E1C">
        <w:rPr>
          <w:lang w:val="en-US"/>
        </w:rPr>
        <w:t xml:space="preserve"> gets completely rid of the overhead associated with the virtual mem-</w:t>
      </w:r>
    </w:p>
    <w:p w14:paraId="2CD7F1AA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ory</w:t>
      </w:r>
      <w:proofErr w:type="spellEnd"/>
      <w:r w:rsidRPr="00A17E1C">
        <w:rPr>
          <w:lang w:val="en-US"/>
        </w:rPr>
        <w:t xml:space="preserve"> system. Common features of virtual memory, like memory space</w:t>
      </w:r>
    </w:p>
    <w:p w14:paraId="735EC3D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protection can still be implemented with physical memory protection</w:t>
      </w:r>
    </w:p>
    <w:p w14:paraId="158B50E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mechanisms present on commodity hardware. Overall, this approach</w:t>
      </w:r>
    </w:p>
    <w:p w14:paraId="1CAC042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trades a reduction for complexity of the hardware with increased com-</w:t>
      </w:r>
    </w:p>
    <w:p w14:paraId="0E279879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plexity</w:t>
      </w:r>
      <w:proofErr w:type="spellEnd"/>
      <w:r w:rsidRPr="00A17E1C">
        <w:rPr>
          <w:lang w:val="en-US"/>
        </w:rPr>
        <w:t xml:space="preserve"> on the software side.</w:t>
      </w:r>
    </w:p>
    <w:p w14:paraId="201100B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design presented in this paper resorts to bigger segments per process,</w:t>
      </w:r>
    </w:p>
    <w:p w14:paraId="475482F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but generally aims to keep the memory management responsibilities with</w:t>
      </w:r>
    </w:p>
    <w:p w14:paraId="1031BA9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operating system. It tries to get rid of the page table structure in favor</w:t>
      </w:r>
    </w:p>
    <w:p w14:paraId="5ED0F44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mapping functions.</w:t>
      </w:r>
    </w:p>
    <w:p w14:paraId="1138EA9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[Hal+23] argues that prevailing memory management system designs are</w:t>
      </w:r>
    </w:p>
    <w:p w14:paraId="4F8C7AA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becoming increasingly inefficient given modern systems that have very</w:t>
      </w:r>
    </w:p>
    <w:p w14:paraId="5B4AEDD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big main memories and workloads that require large in-memory data</w:t>
      </w:r>
    </w:p>
    <w:p w14:paraId="6492B3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sets. The paper presents a novel approach addressing the limitations of</w:t>
      </w:r>
    </w:p>
    <w:p w14:paraId="6B00459A" w14:textId="4190079B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current methods with Morsels. These Morsels are </w:t>
      </w:r>
      <w:del w:id="111" w:author="Jonathan Mielchen" w:date="2024-09-24T23:15:00Z" w16du:dateUtc="2024-09-24T21:15:00Z">
        <w:r w:rsidRPr="00A17E1C" w:rsidDel="00F6207E">
          <w:rPr>
            <w:lang w:val="en-US"/>
          </w:rPr>
          <w:delText>self contained</w:delText>
        </w:r>
      </w:del>
      <w:ins w:id="112" w:author="Jonathan Mielchen" w:date="2024-09-24T23:15:00Z" w16du:dateUtc="2024-09-24T21:15:00Z">
        <w:r w:rsidR="00F6207E" w:rsidRPr="00A17E1C">
          <w:rPr>
            <w:lang w:val="en-US"/>
          </w:rPr>
          <w:t>self-contained</w:t>
        </w:r>
      </w:ins>
      <w:r w:rsidRPr="00A17E1C">
        <w:rPr>
          <w:lang w:val="en-US"/>
        </w:rPr>
        <w:t xml:space="preserve"> mem-</w:t>
      </w:r>
    </w:p>
    <w:p w14:paraId="047B030F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ory</w:t>
      </w:r>
      <w:proofErr w:type="spellEnd"/>
      <w:r w:rsidRPr="00A17E1C">
        <w:rPr>
          <w:lang w:val="en-US"/>
        </w:rPr>
        <w:t xml:space="preserve"> object, spanning entire page table sub-trees, thus allowing efficient</w:t>
      </w:r>
    </w:p>
    <w:p w14:paraId="7E310F5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remapping, sharing and reducing memory overhead. They reuse existing</w:t>
      </w:r>
    </w:p>
    <w:p w14:paraId="3B25917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interfaces and work on top of existing page table structures to provide</w:t>
      </w:r>
    </w:p>
    <w:p w14:paraId="2B4A193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supplementary layer to improve the efficiency of memory-intensive</w:t>
      </w:r>
    </w:p>
    <w:p w14:paraId="54B6E39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applications.</w:t>
      </w:r>
    </w:p>
    <w:p w14:paraId="07452A8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related work presented here focuses on optimizing current page table</w:t>
      </w:r>
    </w:p>
    <w:p w14:paraId="037DA31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designs and their hardware support. This work will explore the </w:t>
      </w:r>
      <w:proofErr w:type="spellStart"/>
      <w:r w:rsidRPr="00A17E1C">
        <w:rPr>
          <w:lang w:val="en-US"/>
        </w:rPr>
        <w:t>feasibil</w:t>
      </w:r>
      <w:proofErr w:type="spellEnd"/>
      <w:r w:rsidRPr="00A17E1C">
        <w:rPr>
          <w:lang w:val="en-US"/>
        </w:rPr>
        <w:t>-</w:t>
      </w:r>
    </w:p>
    <w:p w14:paraId="05E64A41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ity</w:t>
      </w:r>
      <w:proofErr w:type="spellEnd"/>
      <w:r w:rsidRPr="00A17E1C">
        <w:rPr>
          <w:lang w:val="en-US"/>
        </w:rPr>
        <w:t xml:space="preserve"> of implementing virtual memory without any page table whatsoever</w:t>
      </w:r>
    </w:p>
    <w:p w14:paraId="6EBB491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using a specialized mapping function to generate virtual to physical map-</w:t>
      </w:r>
    </w:p>
    <w:p w14:paraId="21F11C3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pings. This promises to reduce the overhead of TLB misses caused by</w:t>
      </w:r>
    </w:p>
    <w:p w14:paraId="39D4C18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expensive main memory access.</w:t>
      </w:r>
    </w:p>
    <w:p w14:paraId="321207F4" w14:textId="77777777" w:rsidR="00A17E1C" w:rsidRPr="00A17E1C" w:rsidRDefault="00A17E1C" w:rsidP="00A17E1C">
      <w:pPr>
        <w:rPr>
          <w:lang w:val="en-US"/>
        </w:rPr>
      </w:pPr>
    </w:p>
    <w:p w14:paraId="78C7EB4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 Theory</w:t>
      </w:r>
    </w:p>
    <w:p w14:paraId="289A52F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This chapter presents the theoretical foundation of the </w:t>
      </w:r>
      <w:proofErr w:type="spellStart"/>
      <w:r w:rsidRPr="00A17E1C">
        <w:rPr>
          <w:lang w:val="en-US"/>
        </w:rPr>
        <w:t>the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implementa</w:t>
      </w:r>
      <w:proofErr w:type="spellEnd"/>
      <w:r w:rsidRPr="00A17E1C">
        <w:rPr>
          <w:lang w:val="en-US"/>
        </w:rPr>
        <w:t>-</w:t>
      </w:r>
    </w:p>
    <w:p w14:paraId="436CD878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</w:t>
      </w:r>
      <w:proofErr w:type="spellEnd"/>
      <w:r w:rsidRPr="00A17E1C">
        <w:rPr>
          <w:lang w:val="en-US"/>
        </w:rPr>
        <w:t xml:space="preserve"> presented in the next chapter. It will start with a short elaboration</w:t>
      </w:r>
    </w:p>
    <w:p w14:paraId="41B9432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on the general idea followed by a description of the programming plat-</w:t>
      </w:r>
    </w:p>
    <w:p w14:paraId="7B529EB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form. It then presents the theory behind the different components of the</w:t>
      </w:r>
    </w:p>
    <w:p w14:paraId="2B9FA10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implementation.</w:t>
      </w:r>
    </w:p>
    <w:p w14:paraId="25F08AF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4.1 Function-based Virtual Memory</w:t>
      </w:r>
    </w:p>
    <w:p w14:paraId="1810EDC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goal of this work is to provide a proof of concept of an alternative</w:t>
      </w:r>
    </w:p>
    <w:p w14:paraId="5C7E5A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approach to virtual memory management that reduces the overhead</w:t>
      </w:r>
    </w:p>
    <w:p w14:paraId="7665F2E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associated with traditional page tables walks. Instead of suffering the</w:t>
      </w:r>
    </w:p>
    <w:p w14:paraId="40253E0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penalty of up to five memory accesses on a TLB miss, we want to explore</w:t>
      </w:r>
    </w:p>
    <w:p w14:paraId="6FCA250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using simple functions for the mapping.</w:t>
      </w:r>
    </w:p>
    <w:p w14:paraId="38FA7E9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4.1 shows the usual architecture of a system with a hierarchical page</w:t>
      </w:r>
    </w:p>
    <w:p w14:paraId="7CD8328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table. This architecture provides only limited flexibility in interacting</w:t>
      </w:r>
    </w:p>
    <w:p w14:paraId="0D189CE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with the TLB, especially when it comes to TLB writes. Architectures like</w:t>
      </w:r>
    </w:p>
    <w:p w14:paraId="0446F9D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MIPS allow direct manipulation of TLB structures and thus provide a</w:t>
      </w:r>
    </w:p>
    <w:p w14:paraId="31EB9D5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good framework for implementing new approaches for virtual memory</w:t>
      </w:r>
    </w:p>
    <w:p w14:paraId="37003CE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management.</w:t>
      </w:r>
    </w:p>
    <w:p w14:paraId="1F2DD83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architecture is only one half of the design. To test the ideas for map-</w:t>
      </w:r>
    </w:p>
    <w:p w14:paraId="3CCB9AF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ping functions, a system utilizing the memory system and defining the</w:t>
      </w:r>
    </w:p>
    <w:p w14:paraId="6A04639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functions </w:t>
      </w:r>
      <w:proofErr w:type="gramStart"/>
      <w:r w:rsidRPr="00A17E1C">
        <w:rPr>
          <w:lang w:val="en-US"/>
        </w:rPr>
        <w:t>is</w:t>
      </w:r>
      <w:proofErr w:type="gramEnd"/>
      <w:r w:rsidRPr="00A17E1C">
        <w:rPr>
          <w:lang w:val="en-US"/>
        </w:rPr>
        <w:t xml:space="preserve"> necessary. The xv6 educational operating system provides a</w:t>
      </w:r>
    </w:p>
    <w:p w14:paraId="456DC01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good platform for experimentation as it is very lightweight and provides</w:t>
      </w:r>
    </w:p>
    <w:p w14:paraId="1E6E441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Unix-like interface and structures.</w:t>
      </w:r>
    </w:p>
    <w:p w14:paraId="0735E54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xv6 is designed for RISC-V, but RISC-V does not allow for flexible software-</w:t>
      </w:r>
    </w:p>
    <w:p w14:paraId="39A9382C" w14:textId="2891C481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management of the TLB structure. </w:t>
      </w:r>
      <w:del w:id="113" w:author="Jonathan Mielchen" w:date="2024-09-24T23:16:00Z" w16du:dateUtc="2024-09-24T21:16:00Z">
        <w:r w:rsidRPr="00A17E1C" w:rsidDel="00F6207E">
          <w:rPr>
            <w:lang w:val="en-US"/>
          </w:rPr>
          <w:delText>Thus</w:delText>
        </w:r>
      </w:del>
      <w:ins w:id="114" w:author="Jonathan Mielchen" w:date="2024-09-24T23:16:00Z" w16du:dateUtc="2024-09-24T21:16:00Z">
        <w:r w:rsidR="00F6207E" w:rsidRPr="00A17E1C">
          <w:rPr>
            <w:lang w:val="en-US"/>
          </w:rPr>
          <w:t>Thus,</w:t>
        </w:r>
      </w:ins>
      <w:r w:rsidRPr="00A17E1C">
        <w:rPr>
          <w:lang w:val="en-US"/>
        </w:rPr>
        <w:t xml:space="preserve"> part of this chapter will describe</w:t>
      </w:r>
    </w:p>
    <w:p w14:paraId="2BDCBAF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theoretical foundations for modifying the QEMU/RISC-V emulator</w:t>
      </w:r>
    </w:p>
    <w:p w14:paraId="4DFE4EE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transform the memory system architecture to something more simi-</w:t>
      </w:r>
    </w:p>
    <w:p w14:paraId="3026E431" w14:textId="168F8D7C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lar to MIPS. The final architecture for the memory </w:t>
      </w:r>
      <w:del w:id="115" w:author="Jonathan Mielchen" w:date="2024-09-24T23:16:00Z" w16du:dateUtc="2024-09-24T21:16:00Z">
        <w:r w:rsidRPr="00A17E1C" w:rsidDel="00F6207E">
          <w:rPr>
            <w:lang w:val="en-US"/>
          </w:rPr>
          <w:delText>sytem</w:delText>
        </w:r>
      </w:del>
      <w:ins w:id="116" w:author="Jonathan Mielchen" w:date="2024-09-24T23:16:00Z" w16du:dateUtc="2024-09-24T21:16:00Z">
        <w:r w:rsidR="00F6207E" w:rsidRPr="00A17E1C">
          <w:rPr>
            <w:lang w:val="en-US"/>
          </w:rPr>
          <w:t>system</w:t>
        </w:r>
      </w:ins>
      <w:r w:rsidRPr="00A17E1C">
        <w:rPr>
          <w:lang w:val="en-US"/>
        </w:rPr>
        <w:t xml:space="preserve"> will look like</w:t>
      </w:r>
    </w:p>
    <w:p w14:paraId="5F0CFC9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depicted in figure 4.2</w:t>
      </w:r>
    </w:p>
    <w:p w14:paraId="104265E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adapt the RISC-V emulator to fit the architectural design, a number</w:t>
      </w:r>
    </w:p>
    <w:p w14:paraId="5E4C01D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changes to the implementation of the emulator are necessary:</w:t>
      </w:r>
    </w:p>
    <w:p w14:paraId="24F08F4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… Extending the </w:t>
      </w:r>
      <w:proofErr w:type="spellStart"/>
      <w:r w:rsidRPr="00A17E1C">
        <w:rPr>
          <w:lang w:val="en-US"/>
        </w:rPr>
        <w:t>Qemu</w:t>
      </w:r>
      <w:proofErr w:type="spellEnd"/>
      <w:r w:rsidRPr="00A17E1C">
        <w:rPr>
          <w:lang w:val="en-US"/>
        </w:rPr>
        <w:t xml:space="preserve"> emulator to trigger an exception on a TLB miss</w:t>
      </w:r>
    </w:p>
    <w:p w14:paraId="3BB519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… A machine-mode trap handler in xv6 that handles the TLB miss </w:t>
      </w:r>
      <w:proofErr w:type="spellStart"/>
      <w:r w:rsidRPr="00A17E1C">
        <w:rPr>
          <w:lang w:val="en-US"/>
        </w:rPr>
        <w:t>excep</w:t>
      </w:r>
      <w:proofErr w:type="spellEnd"/>
      <w:r w:rsidRPr="00A17E1C">
        <w:rPr>
          <w:lang w:val="en-US"/>
        </w:rPr>
        <w:t>-</w:t>
      </w:r>
    </w:p>
    <w:p w14:paraId="2DB0FE28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</w:t>
      </w:r>
      <w:proofErr w:type="spellEnd"/>
    </w:p>
    <w:p w14:paraId="7A13029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19</w:t>
      </w:r>
    </w:p>
    <w:p w14:paraId="4656842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20 chapter 4. </w:t>
      </w:r>
      <w:proofErr w:type="spellStart"/>
      <w:r w:rsidRPr="00A17E1C">
        <w:rPr>
          <w:lang w:val="en-US"/>
        </w:rPr>
        <w:t>theoryVirtual</w:t>
      </w:r>
      <w:proofErr w:type="spellEnd"/>
      <w:r w:rsidRPr="00A17E1C">
        <w:rPr>
          <w:lang w:val="en-US"/>
        </w:rPr>
        <w:t xml:space="preserve"> Address</w:t>
      </w:r>
    </w:p>
    <w:p w14:paraId="0019131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CPU</w:t>
      </w:r>
    </w:p>
    <w:p w14:paraId="5CFEB01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Hit</w:t>
      </w:r>
    </w:p>
    <w:p w14:paraId="31B69F4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Miss</w:t>
      </w:r>
    </w:p>
    <w:p w14:paraId="46083E8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</w:t>
      </w:r>
    </w:p>
    <w:p w14:paraId="4552B60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MMU Page</w:t>
      </w:r>
    </w:p>
    <w:p w14:paraId="111EECB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</w:t>
      </w:r>
    </w:p>
    <w:p w14:paraId="6A6CC43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Walk</w:t>
      </w:r>
    </w:p>
    <w:p w14:paraId="69B106C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 Data Page</w:t>
      </w:r>
    </w:p>
    <w:p w14:paraId="475D664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Memory</w:t>
      </w:r>
    </w:p>
    <w:p w14:paraId="652A23F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 Page</w:t>
      </w:r>
    </w:p>
    <w:p w14:paraId="1CB2709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Fill</w:t>
      </w:r>
    </w:p>
    <w:p w14:paraId="0496B4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 Page</w:t>
      </w:r>
    </w:p>
    <w:p w14:paraId="24A271F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 Page</w:t>
      </w:r>
    </w:p>
    <w:p w14:paraId="06FBD12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4.1: This figure shows what usually happens when the TLB misses: the miss will invoke the hardware state</w:t>
      </w:r>
    </w:p>
    <w:p w14:paraId="059286C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machine page table tree </w:t>
      </w:r>
      <w:proofErr w:type="gramStart"/>
      <w:r w:rsidRPr="00A17E1C">
        <w:rPr>
          <w:lang w:val="en-US"/>
        </w:rPr>
        <w:t>walker;</w:t>
      </w:r>
      <w:proofErr w:type="gramEnd"/>
      <w:r w:rsidRPr="00A17E1C">
        <w:rPr>
          <w:lang w:val="en-US"/>
        </w:rPr>
        <w:t xml:space="preserve"> the walker traverses the page table tree and if a valid PTE is found, the mapping is added</w:t>
      </w:r>
    </w:p>
    <w:p w14:paraId="6149451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the TLB. The processor then executes the failing instruction again which will then result in a TLB hit</w:t>
      </w:r>
    </w:p>
    <w:p w14:paraId="52EBE05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… A way to write TLB entries using special instructions</w:t>
      </w:r>
    </w:p>
    <w:p w14:paraId="3E0B304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4.2 Platform</w:t>
      </w:r>
    </w:p>
    <w:p w14:paraId="4E48854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chosen platform is the xv6 operating system [24a]. It is a teaching</w:t>
      </w:r>
    </w:p>
    <w:p w14:paraId="4F2E2BC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operating system used by MIT operating systems courses to teach the</w:t>
      </w:r>
    </w:p>
    <w:p w14:paraId="3951EDC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basics of operating systems. xv6 implements the basic Unix Version 6</w:t>
      </w:r>
    </w:p>
    <w:p w14:paraId="171B8A2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interfaces, but does so in a very simplified fashion. There is a x86 version</w:t>
      </w:r>
    </w:p>
    <w:p w14:paraId="169040C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a RISC-V version. For this project, the RISC-V version was chosen.</w:t>
      </w:r>
    </w:p>
    <w:p w14:paraId="3712E69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xv6’s simplicity and the accompanying handbook [CKM11] make it a good</w:t>
      </w:r>
    </w:p>
    <w:p w14:paraId="6B2615A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choice for a first proof of concept.</w:t>
      </w:r>
    </w:p>
    <w:p w14:paraId="2F1AD60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xv6 will be run on the QEMU [24b] emulator. The QEMU RISC-V </w:t>
      </w:r>
      <w:proofErr w:type="spellStart"/>
      <w:r w:rsidRPr="00A17E1C">
        <w:rPr>
          <w:lang w:val="en-US"/>
        </w:rPr>
        <w:t>emula</w:t>
      </w:r>
      <w:proofErr w:type="spellEnd"/>
      <w:r w:rsidRPr="00A17E1C">
        <w:rPr>
          <w:lang w:val="en-US"/>
        </w:rPr>
        <w:t>-</w:t>
      </w:r>
    </w:p>
    <w:p w14:paraId="3392BE1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tor implements all the RISC-V features and extensions that xv6 needs.</w:t>
      </w:r>
    </w:p>
    <w:p w14:paraId="1F942F0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Since using actual RISC-V hardware is not possible within the scope of</w:t>
      </w:r>
    </w:p>
    <w:p w14:paraId="12DC3CB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implementing a new exception, an emulator is used to implement and</w:t>
      </w:r>
    </w:p>
    <w:p w14:paraId="2611FBE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utilize the necessary changes to the ISA. The QEMU emulator was chosen</w:t>
      </w:r>
    </w:p>
    <w:p w14:paraId="1AFA2C2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for this purpose, as it is very comprehensive and performant, </w:t>
      </w:r>
      <w:proofErr w:type="gramStart"/>
      <w:r w:rsidRPr="00A17E1C">
        <w:rPr>
          <w:lang w:val="en-US"/>
        </w:rPr>
        <w:t>and also</w:t>
      </w:r>
      <w:proofErr w:type="gramEnd"/>
    </w:p>
    <w:p w14:paraId="0A7BCBF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emulates a TLB.</w:t>
      </w:r>
    </w:p>
    <w:p w14:paraId="4A4BFA9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4.3 TLB Miss Exception</w:t>
      </w:r>
    </w:p>
    <w:p w14:paraId="5FD8B65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Operating systems running on RISC-V hardware are not directly notified</w:t>
      </w:r>
    </w:p>
    <w:p w14:paraId="17D6FDE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TLB misses. A TLB miss can only be inferred when a page fault occurs.</w:t>
      </w:r>
    </w:p>
    <w:p w14:paraId="2DD7041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4.3. </w:t>
      </w:r>
      <w:proofErr w:type="spellStart"/>
      <w:r w:rsidRPr="00A17E1C">
        <w:rPr>
          <w:lang w:val="en-US"/>
        </w:rPr>
        <w:t>tlb</w:t>
      </w:r>
      <w:proofErr w:type="spellEnd"/>
      <w:r w:rsidRPr="00A17E1C">
        <w:rPr>
          <w:lang w:val="en-US"/>
        </w:rPr>
        <w:t xml:space="preserve"> miss exception 21Virtual Address</w:t>
      </w:r>
    </w:p>
    <w:p w14:paraId="2CC4042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Address &amp;</w:t>
      </w:r>
    </w:p>
    <w:p w14:paraId="76DF147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context information</w:t>
      </w:r>
    </w:p>
    <w:p w14:paraId="6720249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CPU</w:t>
      </w:r>
    </w:p>
    <w:p w14:paraId="5727AFB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Hit</w:t>
      </w:r>
    </w:p>
    <w:p w14:paraId="288C953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</w:t>
      </w:r>
    </w:p>
    <w:p w14:paraId="3445060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 Data Page</w:t>
      </w:r>
    </w:p>
    <w:p w14:paraId="5704B9A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Physical </w:t>
      </w:r>
      <w:proofErr w:type="spellStart"/>
      <w:r w:rsidRPr="00A17E1C">
        <w:rPr>
          <w:lang w:val="en-US"/>
        </w:rPr>
        <w:t>MemoryPage</w:t>
      </w:r>
      <w:proofErr w:type="spellEnd"/>
      <w:r w:rsidRPr="00A17E1C">
        <w:rPr>
          <w:lang w:val="en-US"/>
        </w:rPr>
        <w:t xml:space="preserve"> Table </w:t>
      </w:r>
      <w:proofErr w:type="spellStart"/>
      <w:r w:rsidRPr="00A17E1C">
        <w:rPr>
          <w:lang w:val="en-US"/>
        </w:rPr>
        <w:t>PagePage</w:t>
      </w:r>
      <w:proofErr w:type="spellEnd"/>
      <w:r w:rsidRPr="00A17E1C">
        <w:rPr>
          <w:lang w:val="en-US"/>
        </w:rPr>
        <w:t xml:space="preserve"> Table </w:t>
      </w:r>
      <w:proofErr w:type="spellStart"/>
      <w:r w:rsidRPr="00A17E1C">
        <w:rPr>
          <w:lang w:val="en-US"/>
        </w:rPr>
        <w:t>PagePage</w:t>
      </w:r>
      <w:proofErr w:type="spellEnd"/>
      <w:r w:rsidRPr="00A17E1C">
        <w:rPr>
          <w:lang w:val="en-US"/>
        </w:rPr>
        <w:t xml:space="preserve"> Table Page</w:t>
      </w:r>
    </w:p>
    <w:p w14:paraId="6B52C1E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Miss</w:t>
      </w:r>
    </w:p>
    <w:p w14:paraId="60E4FE3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Exception</w:t>
      </w:r>
    </w:p>
    <w:p w14:paraId="4BF9CC1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Fill</w:t>
      </w:r>
    </w:p>
    <w:p w14:paraId="4918549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Mapping</w:t>
      </w:r>
    </w:p>
    <w:p w14:paraId="45721FD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Function</w:t>
      </w:r>
    </w:p>
    <w:p w14:paraId="463B4B2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4.2: Instead of emulating a hardware page table walk in software on a TLB Miss exception, a mapping function is</w:t>
      </w:r>
    </w:p>
    <w:p w14:paraId="6BBFC44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invoked that calculates the PTE using arithmetic primitives and tries to avoid memory references.</w:t>
      </w:r>
    </w:p>
    <w:p w14:paraId="36DABEB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Otherwise, TLB misses will be handled by the MMU. To manage a TLB</w:t>
      </w:r>
    </w:p>
    <w:p w14:paraId="00D2B54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 software the operating system needs to be made aware that a TLB miss</w:t>
      </w:r>
    </w:p>
    <w:p w14:paraId="2E80BC2F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occured</w:t>
      </w:r>
      <w:proofErr w:type="spellEnd"/>
      <w:r w:rsidRPr="00A17E1C">
        <w:rPr>
          <w:lang w:val="en-US"/>
        </w:rPr>
        <w:t>. The natural mechanism to do this is the exception mechanism.</w:t>
      </w:r>
    </w:p>
    <w:p w14:paraId="1BC01FA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RISC-V Exceptions Unlike MIPS [Hei99], RISC-V does not raise a</w:t>
      </w:r>
    </w:p>
    <w:p w14:paraId="348C3BE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miss exception on TLB miss. Instead, the Virtual Address Translation</w:t>
      </w:r>
    </w:p>
    <w:p w14:paraId="02E3CFE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Process is initiated: The MMU will walk through the page table tree and</w:t>
      </w:r>
    </w:p>
    <w:p w14:paraId="78AB6FB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may, depending on the PTEs, either throw different kinds of page faults,</w:t>
      </w:r>
    </w:p>
    <w:p w14:paraId="63EAFBF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or successfully add the missing entry to the TLB. At this point the faulting</w:t>
      </w:r>
    </w:p>
    <w:p w14:paraId="48D2335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instruction will either be repeated, if the TLB fill was successful, or a page</w:t>
      </w:r>
    </w:p>
    <w:p w14:paraId="430851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fault exception will be invoked [Wat+24]. The kernel then </w:t>
      </w:r>
      <w:proofErr w:type="gramStart"/>
      <w:r w:rsidRPr="00A17E1C">
        <w:rPr>
          <w:lang w:val="en-US"/>
        </w:rPr>
        <w:t>has to</w:t>
      </w:r>
      <w:proofErr w:type="gramEnd"/>
      <w:r w:rsidRPr="00A17E1C">
        <w:rPr>
          <w:lang w:val="en-US"/>
        </w:rPr>
        <w:t xml:space="preserve"> handle</w:t>
      </w:r>
    </w:p>
    <w:p w14:paraId="313C736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that page fault with help of the contents of the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 and </w:t>
      </w:r>
      <w:proofErr w:type="spellStart"/>
      <w:r w:rsidRPr="00A17E1C">
        <w:rPr>
          <w:lang w:val="en-US"/>
        </w:rPr>
        <w:t>mtval</w:t>
      </w:r>
      <w:proofErr w:type="spellEnd"/>
      <w:r w:rsidRPr="00A17E1C">
        <w:rPr>
          <w:lang w:val="en-US"/>
        </w:rPr>
        <w:t xml:space="preserve"> (or </w:t>
      </w:r>
      <w:proofErr w:type="spellStart"/>
      <w:r w:rsidRPr="00A17E1C">
        <w:rPr>
          <w:lang w:val="en-US"/>
        </w:rPr>
        <w:t>stval</w:t>
      </w:r>
      <w:proofErr w:type="spellEnd"/>
      <w:r w:rsidRPr="00A17E1C">
        <w:rPr>
          <w:lang w:val="en-US"/>
        </w:rPr>
        <w:t>)</w:t>
      </w:r>
    </w:p>
    <w:p w14:paraId="7723082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registers.</w:t>
      </w:r>
    </w:p>
    <w:p w14:paraId="15FBED8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behavior of a TLB Miss exception should be </w:t>
      </w:r>
      <w:proofErr w:type="gramStart"/>
      <w:r w:rsidRPr="00A17E1C">
        <w:rPr>
          <w:lang w:val="en-US"/>
        </w:rPr>
        <w:t>pretty similar</w:t>
      </w:r>
      <w:proofErr w:type="gramEnd"/>
      <w:r w:rsidRPr="00A17E1C">
        <w:rPr>
          <w:lang w:val="en-US"/>
        </w:rPr>
        <w:t>: If the</w:t>
      </w:r>
    </w:p>
    <w:p w14:paraId="7CD3FA2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hits, the program will just continue as usual. If the TLB misses, a</w:t>
      </w:r>
    </w:p>
    <w:p w14:paraId="6B31A20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exception should be risen, providing context information about the miss</w:t>
      </w:r>
    </w:p>
    <w:p w14:paraId="6A2104C2" w14:textId="5426DA21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in registers. The </w:t>
      </w:r>
      <w:del w:id="117" w:author="Jonathan Mielchen" w:date="2024-09-24T23:16:00Z" w16du:dateUtc="2024-09-24T21:16:00Z">
        <w:r w:rsidRPr="00A17E1C" w:rsidDel="00F6207E">
          <w:rPr>
            <w:lang w:val="en-US"/>
          </w:rPr>
          <w:delText>invokation</w:delText>
        </w:r>
      </w:del>
      <w:ins w:id="118" w:author="Jonathan Mielchen" w:date="2024-09-24T23:16:00Z" w16du:dateUtc="2024-09-24T21:16:00Z">
        <w:r w:rsidR="00F6207E" w:rsidRPr="00A17E1C">
          <w:rPr>
            <w:lang w:val="en-US"/>
          </w:rPr>
          <w:t>invocation</w:t>
        </w:r>
      </w:ins>
      <w:r w:rsidRPr="00A17E1C">
        <w:rPr>
          <w:lang w:val="en-US"/>
        </w:rPr>
        <w:t xml:space="preserve"> of the hardware page table walker is not</w:t>
      </w:r>
    </w:p>
    <w:p w14:paraId="0FC0852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necessary.</w:t>
      </w:r>
    </w:p>
    <w:p w14:paraId="67C2157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Adding a new Exception to RISC-V Extending the emulator to throw</w:t>
      </w:r>
    </w:p>
    <w:p w14:paraId="1BBE7BA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new exception is explained in the Implementation chapter. On the</w:t>
      </w:r>
    </w:p>
    <w:p w14:paraId="759B88F1" w14:textId="6816F589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theoretical side, it is important to </w:t>
      </w:r>
      <w:del w:id="119" w:author="Jonathan Mielchen" w:date="2024-09-24T23:16:00Z" w16du:dateUtc="2024-09-24T21:16:00Z">
        <w:r w:rsidRPr="00A17E1C" w:rsidDel="00F6207E">
          <w:rPr>
            <w:lang w:val="en-US"/>
          </w:rPr>
          <w:delText>chose</w:delText>
        </w:r>
      </w:del>
      <w:ins w:id="120" w:author="Jonathan Mielchen" w:date="2024-09-24T23:16:00Z" w16du:dateUtc="2024-09-24T21:16:00Z">
        <w:r w:rsidR="00F6207E" w:rsidRPr="00A17E1C">
          <w:rPr>
            <w:lang w:val="en-US"/>
          </w:rPr>
          <w:t>choose</w:t>
        </w:r>
      </w:ins>
      <w:r w:rsidRPr="00A17E1C">
        <w:rPr>
          <w:lang w:val="en-US"/>
        </w:rPr>
        <w:t xml:space="preserve"> </w:t>
      </w:r>
      <w:del w:id="121" w:author="Jonathan Mielchen" w:date="2024-09-24T23:16:00Z" w16du:dateUtc="2024-09-24T21:16:00Z">
        <w:r w:rsidRPr="00A17E1C" w:rsidDel="00F6207E">
          <w:rPr>
            <w:lang w:val="en-US"/>
          </w:rPr>
          <w:delText>a</w:delText>
        </w:r>
      </w:del>
      <w:ins w:id="122" w:author="Jonathan Mielchen" w:date="2024-09-24T23:16:00Z" w16du:dateUtc="2024-09-24T21:16:00Z">
        <w:r w:rsidR="00F6207E" w:rsidRPr="00A17E1C">
          <w:rPr>
            <w:lang w:val="en-US"/>
          </w:rPr>
          <w:t>an</w:t>
        </w:r>
      </w:ins>
      <w:r w:rsidRPr="00A17E1C">
        <w:rPr>
          <w:lang w:val="en-US"/>
        </w:rPr>
        <w:t xml:space="preserve"> exception code from the code</w:t>
      </w:r>
    </w:p>
    <w:p w14:paraId="6AE1715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ranges designated for custom use. These are 24 − 31 and 48 − 63 [Wat+24].</w:t>
      </w:r>
    </w:p>
    <w:p w14:paraId="65C7320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the implementation we chose 24 or 0</w:t>
      </w:r>
      <w:r w:rsidRPr="00A17E1C">
        <w:rPr>
          <w:rFonts w:ascii="Malgun Gothic" w:eastAsia="Malgun Gothic" w:hAnsi="Malgun Gothic" w:cs="Malgun Gothic"/>
          <w:lang w:val="en-US"/>
          <w:rPrChange w:id="123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푥</w:t>
      </w:r>
      <w:r w:rsidRPr="00A17E1C">
        <w:rPr>
          <w:lang w:val="en-US"/>
        </w:rPr>
        <w:t>18.</w:t>
      </w:r>
    </w:p>
    <w:p w14:paraId="25D76C1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22 chapter 4. theory</w:t>
      </w:r>
    </w:p>
    <w:p w14:paraId="545AB2F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4.4 Exception Handling</w:t>
      </w:r>
    </w:p>
    <w:p w14:paraId="36910DF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Throwing </w:t>
      </w:r>
      <w:proofErr w:type="spellStart"/>
      <w:proofErr w:type="gramStart"/>
      <w:r w:rsidRPr="00A17E1C">
        <w:rPr>
          <w:lang w:val="en-US"/>
        </w:rPr>
        <w:t>a</w:t>
      </w:r>
      <w:proofErr w:type="spellEnd"/>
      <w:proofErr w:type="gramEnd"/>
      <w:r w:rsidRPr="00A17E1C">
        <w:rPr>
          <w:lang w:val="en-US"/>
        </w:rPr>
        <w:t xml:space="preserve"> exception is only one half of the puzzle. The operating system</w:t>
      </w:r>
    </w:p>
    <w:p w14:paraId="75D295B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also </w:t>
      </w:r>
      <w:proofErr w:type="gramStart"/>
      <w:r w:rsidRPr="00A17E1C">
        <w:rPr>
          <w:lang w:val="en-US"/>
        </w:rPr>
        <w:t>has to</w:t>
      </w:r>
      <w:proofErr w:type="gramEnd"/>
      <w:r w:rsidRPr="00A17E1C">
        <w:rPr>
          <w:lang w:val="en-US"/>
        </w:rPr>
        <w:t xml:space="preserve"> handle the exception properly.</w:t>
      </w:r>
    </w:p>
    <w:p w14:paraId="2AC5D85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L4/MIPS TLB Exception Handling MIPS vectors its exception </w:t>
      </w:r>
      <w:proofErr w:type="spellStart"/>
      <w:r w:rsidRPr="00A17E1C">
        <w:rPr>
          <w:lang w:val="en-US"/>
        </w:rPr>
        <w:t>vec</w:t>
      </w:r>
      <w:proofErr w:type="spellEnd"/>
      <w:r w:rsidRPr="00A17E1C">
        <w:rPr>
          <w:lang w:val="en-US"/>
        </w:rPr>
        <w:t>-</w:t>
      </w:r>
    </w:p>
    <w:p w14:paraId="0309FD4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tors in a continuous area in memory, starting at a base address. That gives</w:t>
      </w:r>
    </w:p>
    <w:p w14:paraId="3146DEB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TLB miss handler 32 instructions to server the TLB Miss. Otherwise</w:t>
      </w:r>
    </w:p>
    <w:p w14:paraId="06DBF73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it </w:t>
      </w:r>
      <w:proofErr w:type="gramStart"/>
      <w:r w:rsidRPr="00A17E1C">
        <w:rPr>
          <w:lang w:val="en-US"/>
        </w:rPr>
        <w:t>has to</w:t>
      </w:r>
      <w:proofErr w:type="gramEnd"/>
      <w:r w:rsidRPr="00A17E1C">
        <w:rPr>
          <w:lang w:val="en-US"/>
        </w:rPr>
        <w:t xml:space="preserve"> jump somewhere with more space. The Fast TLB Miss handler is</w:t>
      </w:r>
    </w:p>
    <w:p w14:paraId="3FA7E1C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able to service the miss using only the two kernel-reserved registers k0</w:t>
      </w:r>
    </w:p>
    <w:p w14:paraId="268E7A1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and k1 and another register, which </w:t>
      </w:r>
      <w:proofErr w:type="gramStart"/>
      <w:r w:rsidRPr="00A17E1C">
        <w:rPr>
          <w:lang w:val="en-US"/>
        </w:rPr>
        <w:t>has to</w:t>
      </w:r>
      <w:proofErr w:type="gramEnd"/>
      <w:r w:rsidRPr="00A17E1C">
        <w:rPr>
          <w:lang w:val="en-US"/>
        </w:rPr>
        <w:t xml:space="preserve"> be saved first [Hei99]. Thus the</w:t>
      </w:r>
    </w:p>
    <w:p w14:paraId="42EED7E4" w14:textId="4C5DB6B6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memory footprint of handler is </w:t>
      </w:r>
      <w:del w:id="124" w:author="Jonathan Mielchen" w:date="2024-09-24T23:16:00Z" w16du:dateUtc="2024-09-24T21:16:00Z">
        <w:r w:rsidRPr="00A17E1C" w:rsidDel="00F6207E">
          <w:rPr>
            <w:lang w:val="en-US"/>
          </w:rPr>
          <w:delText>really low</w:delText>
        </w:r>
      </w:del>
      <w:ins w:id="125" w:author="Jonathan Mielchen" w:date="2024-09-24T23:16:00Z" w16du:dateUtc="2024-09-24T21:16:00Z">
        <w:r w:rsidR="00F6207E" w:rsidRPr="00A17E1C">
          <w:rPr>
            <w:lang w:val="en-US"/>
          </w:rPr>
          <w:t>low</w:t>
        </w:r>
      </w:ins>
      <w:r w:rsidRPr="00A17E1C">
        <w:rPr>
          <w:lang w:val="en-US"/>
        </w:rPr>
        <w:t>.</w:t>
      </w:r>
    </w:p>
    <w:p w14:paraId="5FDD124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xv6 Exception Handler xv6’s exception handler does not actually</w:t>
      </w:r>
    </w:p>
    <w:p w14:paraId="3F122B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handle most of the exceptions. For most of the exceptions, but notably</w:t>
      </w:r>
    </w:p>
    <w:p w14:paraId="372C9EB5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also</w:t>
      </w:r>
      <w:proofErr w:type="gramEnd"/>
      <w:r w:rsidRPr="00A17E1C">
        <w:rPr>
          <w:lang w:val="en-US"/>
        </w:rPr>
        <w:t xml:space="preserve"> the different page fault exceptions, xv6 will simply kill the offending</w:t>
      </w:r>
    </w:p>
    <w:p w14:paraId="45D15DA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process [CKM11].</w:t>
      </w:r>
    </w:p>
    <w:p w14:paraId="0C025F4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TLB Miss Exception Handler </w:t>
      </w:r>
      <w:proofErr w:type="gramStart"/>
      <w:r w:rsidRPr="00A17E1C">
        <w:rPr>
          <w:lang w:val="en-US"/>
        </w:rPr>
        <w:t>To</w:t>
      </w:r>
      <w:proofErr w:type="gramEnd"/>
      <w:r w:rsidRPr="00A17E1C">
        <w:rPr>
          <w:lang w:val="en-US"/>
        </w:rPr>
        <w:t xml:space="preserve"> simplify things, we will let the TLB</w:t>
      </w:r>
    </w:p>
    <w:p w14:paraId="520D120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Miss exception handler run in machine mode only. The usual mode for a</w:t>
      </w:r>
    </w:p>
    <w:p w14:paraId="5A7AB44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operating system kernel would be the supervisor mode. However, this</w:t>
      </w:r>
    </w:p>
    <w:p w14:paraId="3063A23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mode also uses address translation. This could create a situation in which</w:t>
      </w:r>
    </w:p>
    <w:p w14:paraId="7952492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we would have to deal with nested exception.</w:t>
      </w:r>
    </w:p>
    <w:p w14:paraId="64CD5A1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Catching the Exception M-mode exceptions will set the program</w:t>
      </w:r>
    </w:p>
    <w:p w14:paraId="35055CF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counter to the address specified in the </w:t>
      </w:r>
      <w:proofErr w:type="spellStart"/>
      <w:r w:rsidRPr="00A17E1C">
        <w:rPr>
          <w:lang w:val="en-US"/>
        </w:rPr>
        <w:t>mtvec</w:t>
      </w:r>
      <w:proofErr w:type="spellEnd"/>
      <w:r w:rsidRPr="00A17E1C">
        <w:rPr>
          <w:lang w:val="en-US"/>
        </w:rPr>
        <w:t xml:space="preserve"> register. Originally, xv6 only</w:t>
      </w:r>
    </w:p>
    <w:p w14:paraId="29CBAC2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serviced the asynchronous timer interrupt in machine mode. Every other</w:t>
      </w:r>
    </w:p>
    <w:p w14:paraId="0597E76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trap is forwarded to supervisor mode. The trap vectoring mode can also</w:t>
      </w:r>
    </w:p>
    <w:p w14:paraId="2F960E3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be changed by setting the MODE field of the </w:t>
      </w:r>
      <w:proofErr w:type="spellStart"/>
      <w:r w:rsidRPr="00A17E1C">
        <w:rPr>
          <w:lang w:val="en-US"/>
        </w:rPr>
        <w:t>mtvec</w:t>
      </w:r>
      <w:proofErr w:type="spellEnd"/>
      <w:r w:rsidRPr="00A17E1C">
        <w:rPr>
          <w:lang w:val="en-US"/>
        </w:rPr>
        <w:t xml:space="preserve"> register [Wat+24]. The</w:t>
      </w:r>
    </w:p>
    <w:p w14:paraId="2AAC817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alternative mode forwards each interrupt to its own address, set at a fixed</w:t>
      </w:r>
    </w:p>
    <w:p w14:paraId="36EE92A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offset from the BASE address.</w:t>
      </w:r>
    </w:p>
    <w:p w14:paraId="797C2EB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Every exception will still be forwarded to the BASE address set in the </w:t>
      </w:r>
      <w:proofErr w:type="spellStart"/>
      <w:r w:rsidRPr="00A17E1C">
        <w:rPr>
          <w:lang w:val="en-US"/>
        </w:rPr>
        <w:t>mtvec</w:t>
      </w:r>
      <w:proofErr w:type="spellEnd"/>
    </w:p>
    <w:p w14:paraId="2C19D2F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register, regardless of the vectoring mode.</w:t>
      </w:r>
    </w:p>
    <w:p w14:paraId="75C014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value of the </w:t>
      </w:r>
      <w:proofErr w:type="spellStart"/>
      <w:r w:rsidRPr="00A17E1C">
        <w:rPr>
          <w:lang w:val="en-US"/>
        </w:rPr>
        <w:t>mcause</w:t>
      </w:r>
      <w:proofErr w:type="spellEnd"/>
      <w:r w:rsidRPr="00A17E1C">
        <w:rPr>
          <w:lang w:val="en-US"/>
        </w:rPr>
        <w:t xml:space="preserve"> register identifies the reason for the exception.</w:t>
      </w:r>
    </w:p>
    <w:p w14:paraId="64F0440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value can be used in something like a switch-case statement to call</w:t>
      </w:r>
    </w:p>
    <w:p w14:paraId="706DCE4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specific handlers for the different exception causes. This switch-case is</w:t>
      </w:r>
    </w:p>
    <w:p w14:paraId="3F8F538F" w14:textId="5CAA6866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not </w:t>
      </w:r>
      <w:del w:id="126" w:author="Jonathan Mielchen" w:date="2024-09-24T23:17:00Z" w16du:dateUtc="2024-09-24T21:17:00Z">
        <w:r w:rsidRPr="00A17E1C" w:rsidDel="00F6207E">
          <w:rPr>
            <w:lang w:val="en-US"/>
          </w:rPr>
          <w:delText>really necessary</w:delText>
        </w:r>
      </w:del>
      <w:ins w:id="127" w:author="Jonathan Mielchen" w:date="2024-09-24T23:17:00Z" w16du:dateUtc="2024-09-24T21:17:00Z">
        <w:r w:rsidR="00F6207E" w:rsidRPr="00A17E1C">
          <w:rPr>
            <w:lang w:val="en-US"/>
          </w:rPr>
          <w:t>necessary</w:t>
        </w:r>
      </w:ins>
      <w:r w:rsidRPr="00A17E1C">
        <w:rPr>
          <w:lang w:val="en-US"/>
        </w:rPr>
        <w:t xml:space="preserve"> in xv6, since the only exception that can enter the</w:t>
      </w:r>
    </w:p>
    <w:p w14:paraId="78855FC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machine-mode exception handler is the TLB Miss exception.</w:t>
      </w:r>
    </w:p>
    <w:p w14:paraId="2FB926E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Before running any code that modifies general-purpose registers, the</w:t>
      </w:r>
    </w:p>
    <w:p w14:paraId="6D16F17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current state of the registers and the program counter should be saved to</w:t>
      </w:r>
    </w:p>
    <w:p w14:paraId="243B4CB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memory. These need to be restored after the exception handler code has</w:t>
      </w:r>
    </w:p>
    <w:p w14:paraId="11FB99B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finished. This is essential to keep the process, that was just running when</w:t>
      </w:r>
    </w:p>
    <w:p w14:paraId="7C45F8D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exception triggered, in </w:t>
      </w:r>
      <w:proofErr w:type="gramStart"/>
      <w:r w:rsidRPr="00A17E1C">
        <w:rPr>
          <w:lang w:val="en-US"/>
        </w:rPr>
        <w:t>an</w:t>
      </w:r>
      <w:proofErr w:type="gramEnd"/>
      <w:r w:rsidRPr="00A17E1C">
        <w:rPr>
          <w:lang w:val="en-US"/>
        </w:rPr>
        <w:t xml:space="preserve"> consistent state when execution resumes.</w:t>
      </w:r>
    </w:p>
    <w:p w14:paraId="23695D9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4.5. </w:t>
      </w:r>
      <w:proofErr w:type="spellStart"/>
      <w:r w:rsidRPr="00A17E1C">
        <w:rPr>
          <w:lang w:val="en-US"/>
        </w:rPr>
        <w:t>tlb</w:t>
      </w:r>
      <w:proofErr w:type="spellEnd"/>
      <w:r w:rsidRPr="00A17E1C">
        <w:rPr>
          <w:lang w:val="en-US"/>
        </w:rPr>
        <w:t xml:space="preserve"> filling 23</w:t>
      </w:r>
    </w:p>
    <w:p w14:paraId="1C38A7A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4.5 TLB Filling</w:t>
      </w:r>
    </w:p>
    <w:p w14:paraId="448468D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Not only does the operating system need to be made aware of TLB misses,</w:t>
      </w:r>
    </w:p>
    <w:p w14:paraId="26B5E7C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operating system also needs to be able to write to the TLB to </w:t>
      </w:r>
      <w:proofErr w:type="spellStart"/>
      <w:r w:rsidRPr="00A17E1C">
        <w:rPr>
          <w:lang w:val="en-US"/>
        </w:rPr>
        <w:t>actu</w:t>
      </w:r>
      <w:proofErr w:type="spellEnd"/>
      <w:r w:rsidRPr="00A17E1C">
        <w:rPr>
          <w:lang w:val="en-US"/>
        </w:rPr>
        <w:t>-</w:t>
      </w:r>
    </w:p>
    <w:p w14:paraId="2B898C92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ally</w:t>
      </w:r>
      <w:proofErr w:type="gramEnd"/>
      <w:r w:rsidRPr="00A17E1C">
        <w:rPr>
          <w:lang w:val="en-US"/>
        </w:rPr>
        <w:t xml:space="preserve"> create mappings that will be used after the handler finishes. RISC-V</w:t>
      </w:r>
    </w:p>
    <w:p w14:paraId="56E2774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also does not provide any means to write to the TLB out of the box. But</w:t>
      </w:r>
    </w:p>
    <w:p w14:paraId="4905FDF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RISC-V Control and Status Registers (CSRs) allow for a great deal</w:t>
      </w:r>
    </w:p>
    <w:p w14:paraId="05ED92A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extensibility [PW17]. With CSRs, it is possible to implement custom</w:t>
      </w:r>
    </w:p>
    <w:p w14:paraId="0620C06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behavior, which can then be accessed using instructions of the CSRR in-</w:t>
      </w:r>
    </w:p>
    <w:p w14:paraId="3182FDAD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struction</w:t>
      </w:r>
      <w:proofErr w:type="spellEnd"/>
      <w:r w:rsidRPr="00A17E1C">
        <w:rPr>
          <w:lang w:val="en-US"/>
        </w:rPr>
        <w:t xml:space="preserve"> group. To make an informed decision on how the CSR format</w:t>
      </w:r>
    </w:p>
    <w:p w14:paraId="094A94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TLB writing may look like, we will first look at the TLB and the TLB</w:t>
      </w:r>
    </w:p>
    <w:p w14:paraId="0D3AD30A" w14:textId="3E45EA30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instructions of MIPS. Then</w:t>
      </w:r>
      <w:ins w:id="128" w:author="Jonathan Mielchen" w:date="2024-09-24T23:17:00Z" w16du:dateUtc="2024-09-24T21:17:00Z">
        <w:r w:rsidR="00F6207E">
          <w:rPr>
            <w:lang w:val="en-US"/>
          </w:rPr>
          <w:t>,</w:t>
        </w:r>
      </w:ins>
      <w:r w:rsidRPr="00A17E1C">
        <w:rPr>
          <w:lang w:val="en-US"/>
        </w:rPr>
        <w:t xml:space="preserve"> we will </w:t>
      </w:r>
      <w:proofErr w:type="gramStart"/>
      <w:r w:rsidRPr="00A17E1C">
        <w:rPr>
          <w:lang w:val="en-US"/>
        </w:rPr>
        <w:t>take a look</w:t>
      </w:r>
      <w:proofErr w:type="gramEnd"/>
      <w:r w:rsidRPr="00A17E1C">
        <w:rPr>
          <w:lang w:val="en-US"/>
        </w:rPr>
        <w:t xml:space="preserve"> at what the RISC-V ISA</w:t>
      </w:r>
    </w:p>
    <w:p w14:paraId="24BEEF5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specifies about TLB, how QEMU implements TLBs and finally we will</w:t>
      </w:r>
    </w:p>
    <w:p w14:paraId="4BEFB13E" w14:textId="1439F68F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look at </w:t>
      </w:r>
      <w:del w:id="129" w:author="Jonathan Mielchen" w:date="2024-09-24T23:17:00Z" w16du:dateUtc="2024-09-24T21:17:00Z">
        <w:r w:rsidRPr="00A17E1C" w:rsidDel="00F6207E">
          <w:rPr>
            <w:lang w:val="en-US"/>
          </w:rPr>
          <w:delText>a the</w:delText>
        </w:r>
      </w:del>
      <w:ins w:id="130" w:author="Jonathan Mielchen" w:date="2024-09-24T23:17:00Z" w16du:dateUtc="2024-09-24T21:17:00Z">
        <w:r w:rsidR="00F6207E" w:rsidRPr="00A17E1C">
          <w:rPr>
            <w:lang w:val="en-US"/>
          </w:rPr>
          <w:t>the</w:t>
        </w:r>
      </w:ins>
      <w:r w:rsidRPr="00A17E1C">
        <w:rPr>
          <w:lang w:val="en-US"/>
        </w:rPr>
        <w:t xml:space="preserve"> CSR format that is used for the implementation.</w:t>
      </w:r>
    </w:p>
    <w:p w14:paraId="456F87E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4.5.1 MIPS TLBs</w:t>
      </w:r>
    </w:p>
    <w:p w14:paraId="62BE078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MIPS64 instruction set manual [16] shows </w:t>
      </w:r>
      <w:proofErr w:type="gramStart"/>
      <w:r w:rsidRPr="00A17E1C">
        <w:rPr>
          <w:lang w:val="en-US"/>
        </w:rPr>
        <w:t>a number of</w:t>
      </w:r>
      <w:proofErr w:type="gramEnd"/>
      <w:r w:rsidRPr="00A17E1C">
        <w:rPr>
          <w:lang w:val="en-US"/>
        </w:rPr>
        <w:t xml:space="preserve"> different</w:t>
      </w:r>
    </w:p>
    <w:p w14:paraId="2F33B8F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instructions concerned with invalidation, probing, flushing, reading and</w:t>
      </w:r>
    </w:p>
    <w:p w14:paraId="6E4C677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writing (indexed and random). The most interesting instruction for a first</w:t>
      </w:r>
    </w:p>
    <w:p w14:paraId="042980B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design would be the TLBWR instruction for writing a TLB entry at a random</w:t>
      </w:r>
    </w:p>
    <w:p w14:paraId="473ADE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index. With a similar instruction in RISC-V, we can already implement a</w:t>
      </w:r>
    </w:p>
    <w:p w14:paraId="388798D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purely software-controlled virtual memory system. The other types of</w:t>
      </w:r>
    </w:p>
    <w:p w14:paraId="44FE7EE4" w14:textId="0CBE89E0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TLB instructions that MIPS provides are not strictly </w:t>
      </w:r>
      <w:del w:id="131" w:author="Jonathan Mielchen" w:date="2024-09-24T23:17:00Z" w16du:dateUtc="2024-09-24T21:17:00Z">
        <w:r w:rsidRPr="00A17E1C" w:rsidDel="00F6207E">
          <w:rPr>
            <w:lang w:val="en-US"/>
          </w:rPr>
          <w:delText>necesarry</w:delText>
        </w:r>
      </w:del>
      <w:ins w:id="132" w:author="Jonathan Mielchen" w:date="2024-09-24T23:17:00Z" w16du:dateUtc="2024-09-24T21:17:00Z">
        <w:r w:rsidR="00F6207E" w:rsidRPr="00A17E1C">
          <w:rPr>
            <w:lang w:val="en-US"/>
          </w:rPr>
          <w:t>necessary</w:t>
        </w:r>
      </w:ins>
      <w:r w:rsidRPr="00A17E1C">
        <w:rPr>
          <w:lang w:val="en-US"/>
        </w:rPr>
        <w:t>, except</w:t>
      </w:r>
    </w:p>
    <w:p w14:paraId="7256B90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flushing. Without being able to flush existing translations from the</w:t>
      </w:r>
    </w:p>
    <w:p w14:paraId="0406523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TLB, user mode processes may try to access physical mappings stemming</w:t>
      </w:r>
    </w:p>
    <w:p w14:paraId="018BB7E9" w14:textId="66378E69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from other </w:t>
      </w:r>
      <w:del w:id="133" w:author="Jonathan Mielchen" w:date="2024-09-24T23:17:00Z" w16du:dateUtc="2024-09-24T21:17:00Z">
        <w:r w:rsidRPr="00A17E1C" w:rsidDel="00F6207E">
          <w:rPr>
            <w:lang w:val="en-US"/>
          </w:rPr>
          <w:delText>processes.But</w:delText>
        </w:r>
      </w:del>
      <w:ins w:id="134" w:author="Jonathan Mielchen" w:date="2024-09-24T23:17:00Z" w16du:dateUtc="2024-09-24T21:17:00Z">
        <w:r w:rsidR="00F6207E" w:rsidRPr="00A17E1C">
          <w:rPr>
            <w:lang w:val="en-US"/>
          </w:rPr>
          <w:t>processes. But</w:t>
        </w:r>
      </w:ins>
      <w:r w:rsidRPr="00A17E1C">
        <w:rPr>
          <w:lang w:val="en-US"/>
        </w:rPr>
        <w:t xml:space="preserve"> the RISC-V </w:t>
      </w:r>
      <w:del w:id="135" w:author="Jonathan Mielchen" w:date="2024-09-24T23:17:00Z" w16du:dateUtc="2024-09-24T21:17:00Z">
        <w:r w:rsidRPr="00A17E1C" w:rsidDel="00F6207E">
          <w:rPr>
            <w:lang w:val="en-US"/>
          </w:rPr>
          <w:delText>priviledged</w:delText>
        </w:r>
      </w:del>
      <w:ins w:id="136" w:author="Jonathan Mielchen" w:date="2024-09-24T23:17:00Z" w16du:dateUtc="2024-09-24T21:17:00Z">
        <w:r w:rsidR="00F6207E" w:rsidRPr="00A17E1C">
          <w:rPr>
            <w:lang w:val="en-US"/>
          </w:rPr>
          <w:t>privileged</w:t>
        </w:r>
      </w:ins>
      <w:r w:rsidRPr="00A17E1C">
        <w:rPr>
          <w:lang w:val="en-US"/>
        </w:rPr>
        <w:t xml:space="preserve"> Architecture already</w:t>
      </w:r>
    </w:p>
    <w:p w14:paraId="681B092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provides this functionality with the </w:t>
      </w:r>
      <w:proofErr w:type="spellStart"/>
      <w:r w:rsidRPr="00A17E1C">
        <w:rPr>
          <w:lang w:val="en-US"/>
        </w:rPr>
        <w:t>sfence.vma</w:t>
      </w:r>
      <w:proofErr w:type="spellEnd"/>
      <w:r w:rsidRPr="00A17E1C">
        <w:rPr>
          <w:lang w:val="en-US"/>
        </w:rPr>
        <w:t xml:space="preserve"> instruction [PW17].</w:t>
      </w:r>
    </w:p>
    <w:p w14:paraId="703B477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Replacement Strategies An advantage of software-managed TLBs</w:t>
      </w:r>
    </w:p>
    <w:p w14:paraId="2D3219F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is that the operating system can implement custom TLB replacement</w:t>
      </w:r>
    </w:p>
    <w:p w14:paraId="761B024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policies, that may even change depending on workload, programs run-</w:t>
      </w:r>
    </w:p>
    <w:p w14:paraId="0534418E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ning</w:t>
      </w:r>
      <w:proofErr w:type="spellEnd"/>
      <w:r w:rsidRPr="00A17E1C">
        <w:rPr>
          <w:lang w:val="en-US"/>
        </w:rPr>
        <w:t xml:space="preserve"> and other circumstances. The default replacement strategy for the</w:t>
      </w:r>
    </w:p>
    <w:p w14:paraId="40C3A88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MIPS </w:t>
      </w:r>
      <w:proofErr w:type="spellStart"/>
      <w:r w:rsidRPr="00A17E1C">
        <w:rPr>
          <w:lang w:val="en-US"/>
        </w:rPr>
        <w:t>tlbwr</w:t>
      </w:r>
      <w:proofErr w:type="spellEnd"/>
      <w:r w:rsidRPr="00A17E1C">
        <w:rPr>
          <w:lang w:val="en-US"/>
        </w:rPr>
        <w:t xml:space="preserve"> instruction is to simply use the value of the C0_RANDOM register</w:t>
      </w:r>
    </w:p>
    <w:p w14:paraId="2D25D30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as the index for the next TLB entry to be replaced. The name of that</w:t>
      </w:r>
    </w:p>
    <w:p w14:paraId="1F1DC162" w14:textId="267D39BD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register is </w:t>
      </w:r>
      <w:del w:id="137" w:author="Jonathan Mielchen" w:date="2024-09-24T23:17:00Z" w16du:dateUtc="2024-09-24T21:17:00Z">
        <w:r w:rsidRPr="00A17E1C" w:rsidDel="00F6207E">
          <w:rPr>
            <w:lang w:val="en-US"/>
          </w:rPr>
          <w:delText>missleading</w:delText>
        </w:r>
      </w:del>
      <w:ins w:id="138" w:author="Jonathan Mielchen" w:date="2024-09-24T23:17:00Z" w16du:dateUtc="2024-09-24T21:17:00Z">
        <w:r w:rsidR="00F6207E" w:rsidRPr="00A17E1C">
          <w:rPr>
            <w:lang w:val="en-US"/>
          </w:rPr>
          <w:t>misleading</w:t>
        </w:r>
      </w:ins>
      <w:r w:rsidRPr="00A17E1C">
        <w:rPr>
          <w:lang w:val="en-US"/>
        </w:rPr>
        <w:t>, because it is not actually a random value, but it is</w:t>
      </w:r>
    </w:p>
    <w:p w14:paraId="5390A085" w14:textId="52A79B9B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rather decremented on each </w:t>
      </w:r>
      <w:del w:id="139" w:author="Jonathan Mielchen" w:date="2024-09-24T23:17:00Z" w16du:dateUtc="2024-09-24T21:17:00Z">
        <w:r w:rsidRPr="00A17E1C" w:rsidDel="00F6207E">
          <w:rPr>
            <w:lang w:val="en-US"/>
          </w:rPr>
          <w:delText>instruction[</w:delText>
        </w:r>
      </w:del>
      <w:ins w:id="140" w:author="Jonathan Mielchen" w:date="2024-09-24T23:17:00Z" w16du:dateUtc="2024-09-24T21:17:00Z">
        <w:r w:rsidR="00F6207E" w:rsidRPr="00A17E1C">
          <w:rPr>
            <w:lang w:val="en-US"/>
          </w:rPr>
          <w:t>instruction [</w:t>
        </w:r>
      </w:ins>
      <w:r w:rsidRPr="00A17E1C">
        <w:rPr>
          <w:lang w:val="en-US"/>
        </w:rPr>
        <w:t>Hei99]. It is not clear whether</w:t>
      </w:r>
    </w:p>
    <w:p w14:paraId="6E6AF8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is a sensible replacement strategy, but it can be used to ensure that</w:t>
      </w:r>
    </w:p>
    <w:p w14:paraId="18DCFB3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same TLB slot is not used for every </w:t>
      </w:r>
      <w:proofErr w:type="spellStart"/>
      <w:r w:rsidRPr="00A17E1C">
        <w:rPr>
          <w:lang w:val="en-US"/>
        </w:rPr>
        <w:t>tlbwr</w:t>
      </w:r>
      <w:proofErr w:type="spellEnd"/>
      <w:r w:rsidRPr="00A17E1C">
        <w:rPr>
          <w:lang w:val="en-US"/>
        </w:rPr>
        <w:t xml:space="preserve"> if the implementation does</w:t>
      </w:r>
    </w:p>
    <w:p w14:paraId="709F03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not provide for any further replacement strategy. Some TLB entries can</w:t>
      </w:r>
    </w:p>
    <w:p w14:paraId="1F66F18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be protected from this “random” replacement by setting a value in the</w:t>
      </w:r>
    </w:p>
    <w:p w14:paraId="4B4D35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C0_WIRED register. The value in this register represents a lower bound,</w:t>
      </w:r>
    </w:p>
    <w:p w14:paraId="6C1B2D3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protecting all TLB entries that lie below it. This is useful to keep some</w:t>
      </w:r>
    </w:p>
    <w:p w14:paraId="69A2D94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mappings in the TLB that are valid all the time.</w:t>
      </w:r>
    </w:p>
    <w:p w14:paraId="277605C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Having a protected space of TLB entries can especially be useful for global</w:t>
      </w:r>
    </w:p>
    <w:p w14:paraId="75C7A73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mappings. xv6 employs such a global mapping for every process and the</w:t>
      </w:r>
    </w:p>
    <w:p w14:paraId="0766A44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kernel with the trampoline page.</w:t>
      </w:r>
    </w:p>
    <w:p w14:paraId="07B7F8C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MIPS - TLBWR The arguments for the instruction need to be written</w:t>
      </w:r>
    </w:p>
    <w:p w14:paraId="37D0AA3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in some other registers - </w:t>
      </w:r>
      <w:proofErr w:type="spellStart"/>
      <w:r w:rsidRPr="00A17E1C">
        <w:rPr>
          <w:lang w:val="en-US"/>
        </w:rPr>
        <w:t>EntryHi</w:t>
      </w:r>
      <w:proofErr w:type="spellEnd"/>
      <w:r w:rsidRPr="00A17E1C">
        <w:rPr>
          <w:lang w:val="en-US"/>
        </w:rPr>
        <w:t xml:space="preserve">, EntryLo0, EntryLo1 and </w:t>
      </w:r>
      <w:proofErr w:type="spellStart"/>
      <w:r w:rsidRPr="00A17E1C">
        <w:rPr>
          <w:lang w:val="en-US"/>
        </w:rPr>
        <w:t>PageMask</w:t>
      </w:r>
      <w:proofErr w:type="spellEnd"/>
      <w:r w:rsidRPr="00A17E1C">
        <w:rPr>
          <w:lang w:val="en-US"/>
        </w:rPr>
        <w:t>. The</w:t>
      </w:r>
    </w:p>
    <w:p w14:paraId="5B1FB0D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24 chapter 4. theory</w:t>
      </w:r>
    </w:p>
    <w:p w14:paraId="69D0EB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63 38 11 0</w:t>
      </w:r>
    </w:p>
    <w:p w14:paraId="0EF2BEF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Unused VPN Page Offset</w:t>
      </w:r>
    </w:p>
    <w:p w14:paraId="1194B2A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Figure 4.3: TLBH CSR Format The format is derived from the format of Sv39 virtual addresses </w:t>
      </w:r>
      <w:proofErr w:type="gramStart"/>
      <w:r w:rsidRPr="00A17E1C">
        <w:rPr>
          <w:lang w:val="en-US"/>
        </w:rPr>
        <w:t>and also</w:t>
      </w:r>
      <w:proofErr w:type="gramEnd"/>
      <w:r w:rsidRPr="00A17E1C">
        <w:rPr>
          <w:lang w:val="en-US"/>
        </w:rPr>
        <w:t xml:space="preserve"> works for Sv48</w:t>
      </w:r>
    </w:p>
    <w:p w14:paraId="10961E2A" w14:textId="1414F2C1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and Sv57 </w:t>
      </w:r>
      <w:del w:id="141" w:author="Jonathan Mielchen" w:date="2024-09-24T23:17:00Z" w16du:dateUtc="2024-09-24T21:17:00Z">
        <w:r w:rsidRPr="00A17E1C" w:rsidDel="00F6207E">
          <w:rPr>
            <w:lang w:val="en-US"/>
          </w:rPr>
          <w:delText>virtuall</w:delText>
        </w:r>
      </w:del>
      <w:ins w:id="142" w:author="Jonathan Mielchen" w:date="2024-09-24T23:17:00Z" w16du:dateUtc="2024-09-24T21:17:00Z">
        <w:r w:rsidR="00F6207E" w:rsidRPr="00A17E1C">
          <w:rPr>
            <w:lang w:val="en-US"/>
          </w:rPr>
          <w:t>virtual</w:t>
        </w:r>
      </w:ins>
      <w:r w:rsidRPr="00A17E1C">
        <w:rPr>
          <w:lang w:val="en-US"/>
        </w:rPr>
        <w:t xml:space="preserve"> addresses by keeping the most significant bits unused</w:t>
      </w:r>
    </w:p>
    <w:p w14:paraId="6A0FE9E7" w14:textId="1676A87B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contents of those registers directly </w:t>
      </w:r>
      <w:del w:id="143" w:author="Jonathan Mielchen" w:date="2024-09-24T23:18:00Z" w16du:dateUtc="2024-09-24T21:18:00Z">
        <w:r w:rsidRPr="00A17E1C" w:rsidDel="00F6207E">
          <w:rPr>
            <w:lang w:val="en-US"/>
          </w:rPr>
          <w:delText>correspont</w:delText>
        </w:r>
      </w:del>
      <w:ins w:id="144" w:author="Jonathan Mielchen" w:date="2024-09-24T23:18:00Z" w16du:dateUtc="2024-09-24T21:18:00Z">
        <w:r w:rsidR="00F6207E" w:rsidRPr="00A17E1C">
          <w:rPr>
            <w:lang w:val="en-US"/>
          </w:rPr>
          <w:t>correspond</w:t>
        </w:r>
      </w:ins>
      <w:r w:rsidRPr="00A17E1C">
        <w:rPr>
          <w:lang w:val="en-US"/>
        </w:rPr>
        <w:t xml:space="preserve"> to the TLB entry, which</w:t>
      </w:r>
    </w:p>
    <w:p w14:paraId="7F8D290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creates quite large TLB entries [Hei99].</w:t>
      </w:r>
    </w:p>
    <w:p w14:paraId="656C7A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4.5.2 TLB CSRs</w:t>
      </w:r>
    </w:p>
    <w:p w14:paraId="0DB5316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minimum information the hardware needs to create a mapping is the</w:t>
      </w:r>
    </w:p>
    <w:p w14:paraId="7B357C6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faulting physical address and the virtual address it maps to. The mapping</w:t>
      </w:r>
    </w:p>
    <w:p w14:paraId="4DF1A360" w14:textId="14F775AA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has a granularity of 4 KB pages. </w:t>
      </w:r>
      <w:del w:id="145" w:author="Jonathan Mielchen" w:date="2024-09-24T23:18:00Z" w16du:dateUtc="2024-09-24T21:18:00Z">
        <w:r w:rsidRPr="00A17E1C" w:rsidDel="00F6207E">
          <w:rPr>
            <w:lang w:val="en-US"/>
          </w:rPr>
          <w:delText>Thus</w:delText>
        </w:r>
      </w:del>
      <w:ins w:id="146" w:author="Jonathan Mielchen" w:date="2024-09-24T23:18:00Z" w16du:dateUtc="2024-09-24T21:18:00Z">
        <w:r w:rsidR="00F6207E" w:rsidRPr="00A17E1C">
          <w:rPr>
            <w:lang w:val="en-US"/>
          </w:rPr>
          <w:t>Thus,</w:t>
        </w:r>
      </w:ins>
      <w:r w:rsidRPr="00A17E1C">
        <w:rPr>
          <w:lang w:val="en-US"/>
        </w:rPr>
        <w:t xml:space="preserve"> the lower 12 bits of both the physical</w:t>
      </w:r>
    </w:p>
    <w:p w14:paraId="4A1589B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the virtual address are not needed. This still leaves 2</w:t>
      </w:r>
      <w:r w:rsidRPr="00A17E1C">
        <w:rPr>
          <w:rFonts w:ascii="Cambria Math" w:hAnsi="Cambria Math" w:cs="Cambria Math"/>
          <w:lang w:val="en-US"/>
        </w:rPr>
        <w:t>∗</w:t>
      </w:r>
      <w:r w:rsidRPr="00A17E1C">
        <w:rPr>
          <w:lang w:val="en-US"/>
        </w:rPr>
        <w:t xml:space="preserve"> (64</w:t>
      </w:r>
      <w:r w:rsidRPr="00A17E1C">
        <w:rPr>
          <w:rFonts w:ascii="Aptos" w:hAnsi="Aptos" w:cs="Aptos"/>
          <w:lang w:val="en-US"/>
        </w:rPr>
        <w:t>−</w:t>
      </w:r>
      <w:r w:rsidRPr="00A17E1C">
        <w:rPr>
          <w:lang w:val="en-US"/>
        </w:rPr>
        <w:t>12) = 104</w:t>
      </w:r>
    </w:p>
    <w:p w14:paraId="37521F2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bits for the mapping. The virtual address cannot be easily shortened</w:t>
      </w:r>
    </w:p>
    <w:p w14:paraId="64811E6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anymore. Taking some of the most significant bits would shorten the</w:t>
      </w:r>
    </w:p>
    <w:p w14:paraId="487891C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memory space of the programs. The physical address could still be</w:t>
      </w:r>
    </w:p>
    <w:p w14:paraId="547DBE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shortened to only have enough bits to cover the physical address space</w:t>
      </w:r>
    </w:p>
    <w:p w14:paraId="77054FE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used by xv6. But this would still end up taking more than 64 bit and thus</w:t>
      </w:r>
    </w:p>
    <w:p w14:paraId="21D7B28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more than one CSR.</w:t>
      </w:r>
    </w:p>
    <w:p w14:paraId="6AE8BBE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So instead of trying to save as much space as possible, two CSRs are used.</w:t>
      </w:r>
    </w:p>
    <w:p w14:paraId="7D7CBA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also leaves enough room for more experimentation with the format.</w:t>
      </w:r>
    </w:p>
    <w:p w14:paraId="351CBAD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They are called </w:t>
      </w:r>
      <w:proofErr w:type="spellStart"/>
      <w:r w:rsidRPr="00A17E1C">
        <w:rPr>
          <w:lang w:val="en-US"/>
        </w:rPr>
        <w:t>tlbwh</w:t>
      </w:r>
      <w:proofErr w:type="spellEnd"/>
      <w:r w:rsidRPr="00A17E1C">
        <w:rPr>
          <w:lang w:val="en-US"/>
        </w:rPr>
        <w:t xml:space="preserve"> (TLB Write High) and </w:t>
      </w:r>
      <w:proofErr w:type="spellStart"/>
      <w:r w:rsidRPr="00A17E1C">
        <w:rPr>
          <w:lang w:val="en-US"/>
        </w:rPr>
        <w:t>tlbwl</w:t>
      </w:r>
      <w:proofErr w:type="spellEnd"/>
      <w:r w:rsidRPr="00A17E1C">
        <w:rPr>
          <w:lang w:val="en-US"/>
        </w:rPr>
        <w:t xml:space="preserve"> (TLB Write Low). The</w:t>
      </w:r>
    </w:p>
    <w:p w14:paraId="2A38BDB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emulator will expect the physical address 2.8 in </w:t>
      </w:r>
      <w:proofErr w:type="spellStart"/>
      <w:r w:rsidRPr="00A17E1C">
        <w:rPr>
          <w:lang w:val="en-US"/>
        </w:rPr>
        <w:t>tlbwh</w:t>
      </w:r>
      <w:proofErr w:type="spellEnd"/>
      <w:r w:rsidRPr="00A17E1C">
        <w:rPr>
          <w:lang w:val="en-US"/>
        </w:rPr>
        <w:t xml:space="preserve"> and a the virtual</w:t>
      </w:r>
    </w:p>
    <w:p w14:paraId="5DD3201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address in form of a PTE 2.7 in the </w:t>
      </w:r>
      <w:proofErr w:type="spellStart"/>
      <w:r w:rsidRPr="00A17E1C">
        <w:rPr>
          <w:lang w:val="en-US"/>
        </w:rPr>
        <w:t>tlbwl</w:t>
      </w:r>
      <w:proofErr w:type="spellEnd"/>
      <w:r w:rsidRPr="00A17E1C">
        <w:rPr>
          <w:lang w:val="en-US"/>
        </w:rPr>
        <w:t xml:space="preserve"> CSR.</w:t>
      </w:r>
    </w:p>
    <w:p w14:paraId="07833A4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63 53 9 8 7 6 5 4 3 2 1 0</w:t>
      </w:r>
    </w:p>
    <w:p w14:paraId="505F451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Unused PPN</w:t>
      </w:r>
    </w:p>
    <w:p w14:paraId="71E9EC3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RSW</w:t>
      </w:r>
    </w:p>
    <w:p w14:paraId="36175BD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 A GUXWRV</w:t>
      </w:r>
    </w:p>
    <w:p w14:paraId="392BE02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Figure 4.4: TLBL CSR Format The format is derived from the Sv39 PTEs. Reserved bits at the top are omitted. Access</w:t>
      </w:r>
    </w:p>
    <w:p w14:paraId="63436B8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rights are retained to be set in the TLB</w:t>
      </w:r>
    </w:p>
    <w:p w14:paraId="2C81ADD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4.6 Mapping Functions</w:t>
      </w:r>
    </w:p>
    <w:p w14:paraId="05F775C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4.6.1 Segmented Mapping</w:t>
      </w:r>
    </w:p>
    <w:p w14:paraId="016E87F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first attempt at a stateless paging design uses a design that determines</w:t>
      </w:r>
    </w:p>
    <w:p w14:paraId="0862264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memory allocation at compile time. The resulting mapping is </w:t>
      </w:r>
      <w:proofErr w:type="gramStart"/>
      <w:r w:rsidRPr="00A17E1C">
        <w:rPr>
          <w:lang w:val="en-US"/>
        </w:rPr>
        <w:t>similar to</w:t>
      </w:r>
      <w:proofErr w:type="gramEnd"/>
      <w:r w:rsidRPr="00A17E1C">
        <w:rPr>
          <w:lang w:val="en-US"/>
        </w:rPr>
        <w:t xml:space="preserve"> a</w:t>
      </w:r>
    </w:p>
    <w:p w14:paraId="38636A0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segmented memory design.</w:t>
      </w:r>
    </w:p>
    <w:p w14:paraId="58E86E84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Segmeneted</w:t>
      </w:r>
      <w:proofErr w:type="spellEnd"/>
      <w:r w:rsidRPr="00A17E1C">
        <w:rPr>
          <w:lang w:val="en-US"/>
        </w:rPr>
        <w:t xml:space="preserve"> Memory </w:t>
      </w:r>
      <w:proofErr w:type="spellStart"/>
      <w:r w:rsidRPr="00A17E1C">
        <w:rPr>
          <w:lang w:val="en-US"/>
        </w:rPr>
        <w:t>Memory</w:t>
      </w:r>
      <w:proofErr w:type="spellEnd"/>
      <w:r w:rsidRPr="00A17E1C">
        <w:rPr>
          <w:lang w:val="en-US"/>
        </w:rPr>
        <w:t xml:space="preserve"> Segmentation splits available memory</w:t>
      </w:r>
    </w:p>
    <w:p w14:paraId="67E4B4C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into logical segments following the structure of a program. Thus there</w:t>
      </w:r>
    </w:p>
    <w:p w14:paraId="4BF8865E" w14:textId="606F100B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may be a </w:t>
      </w:r>
      <w:del w:id="147" w:author="Jonathan Mielchen" w:date="2024-09-24T23:18:00Z" w16du:dateUtc="2024-09-24T21:18:00Z">
        <w:r w:rsidRPr="00A17E1C" w:rsidDel="00F6207E">
          <w:rPr>
            <w:lang w:val="en-US"/>
          </w:rPr>
          <w:delText>segement</w:delText>
        </w:r>
      </w:del>
      <w:ins w:id="148" w:author="Jonathan Mielchen" w:date="2024-09-24T23:18:00Z" w16du:dateUtc="2024-09-24T21:18:00Z">
        <w:r w:rsidR="00F6207E" w:rsidRPr="00A17E1C">
          <w:rPr>
            <w:lang w:val="en-US"/>
          </w:rPr>
          <w:t>segment</w:t>
        </w:r>
      </w:ins>
      <w:r w:rsidRPr="00A17E1C">
        <w:rPr>
          <w:lang w:val="en-US"/>
        </w:rPr>
        <w:t xml:space="preserve"> for the programs code, the data, stack and so on. For</w:t>
      </w:r>
    </w:p>
    <w:p w14:paraId="1847ADF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bookkeeping, there is a segment table keeping track of the base address</w:t>
      </w:r>
    </w:p>
    <w:p w14:paraId="10E9090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the segment and the size of the segment. The operating system uses the</w:t>
      </w:r>
    </w:p>
    <w:p w14:paraId="570C7C3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base address to calculate the physical address from the logical address</w:t>
      </w:r>
    </w:p>
    <w:p w14:paraId="1506B4B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4.6. mapping functions 25User Data</w:t>
      </w:r>
    </w:p>
    <w:p w14:paraId="3D5046D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Text</w:t>
      </w:r>
    </w:p>
    <w:p w14:paraId="4BBAAF4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 Stack</w:t>
      </w:r>
    </w:p>
    <w:p w14:paraId="53E3E6D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Trampoline</w:t>
      </w:r>
    </w:p>
    <w:p w14:paraId="691C16C7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Trapframe</w:t>
      </w:r>
      <w:proofErr w:type="spellEnd"/>
    </w:p>
    <w:p w14:paraId="75A2CB7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Heap</w:t>
      </w:r>
    </w:p>
    <w:p w14:paraId="0164D27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MAXVA</w:t>
      </w:r>
    </w:p>
    <w:p w14:paraId="13EB4CF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0</w:t>
      </w:r>
    </w:p>
    <w:p w14:paraId="44F5685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4.6: Virtual memory layout of xv6 pro-</w:t>
      </w:r>
    </w:p>
    <w:p w14:paraId="15B1B70E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cesses</w:t>
      </w:r>
      <w:proofErr w:type="spellEnd"/>
      <w:r w:rsidRPr="00A17E1C">
        <w:rPr>
          <w:lang w:val="en-US"/>
        </w:rPr>
        <w:t>. Taken from the xv6 book [CKM11].</w:t>
      </w:r>
    </w:p>
    <w:p w14:paraId="5DC8483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consisting of segment number and offset. The segment size is used to</w:t>
      </w:r>
    </w:p>
    <w:p w14:paraId="67880FD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ensure that accesses beyond the segment result in an error [TB14].</w:t>
      </w:r>
    </w:p>
    <w:p w14:paraId="69D3C5F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main advantages of this memory design are, that the memory layout</w:t>
      </w:r>
    </w:p>
    <w:p w14:paraId="7C5DF33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follows the logical structure of the programs and that the segments are</w:t>
      </w:r>
    </w:p>
    <w:p w14:paraId="3B493D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protected from undesired access (like writing to the code segment). </w:t>
      </w:r>
      <w:proofErr w:type="spellStart"/>
      <w:r w:rsidRPr="00A17E1C">
        <w:rPr>
          <w:lang w:val="en-US"/>
        </w:rPr>
        <w:t>Typ</w:t>
      </w:r>
      <w:proofErr w:type="spellEnd"/>
      <w:r w:rsidRPr="00A17E1C">
        <w:rPr>
          <w:lang w:val="en-US"/>
        </w:rPr>
        <w:t>-</w:t>
      </w:r>
    </w:p>
    <w:p w14:paraId="03CC4F7B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ical</w:t>
      </w:r>
      <w:proofErr w:type="spellEnd"/>
      <w:r w:rsidRPr="00A17E1C">
        <w:rPr>
          <w:lang w:val="en-US"/>
        </w:rPr>
        <w:t xml:space="preserve"> segmented memory designs also allow for dynamic segment sizes</w:t>
      </w:r>
    </w:p>
    <w:p w14:paraId="5011C6B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[TB14].</w:t>
      </w:r>
    </w:p>
    <w:p w14:paraId="5500908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Tableless Segmented Virtual Memory As a typical segmented mem-</w:t>
      </w:r>
    </w:p>
    <w:p w14:paraId="11B55A2C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lastRenderedPageBreak/>
        <w:t>ory</w:t>
      </w:r>
      <w:proofErr w:type="spellEnd"/>
      <w:r w:rsidRPr="00A17E1C">
        <w:rPr>
          <w:lang w:val="en-US"/>
        </w:rPr>
        <w:t xml:space="preserve"> design splits the programs memory into logical units, this design</w:t>
      </w:r>
    </w:p>
    <w:p w14:paraId="7550F64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uses segmentation to split the whole physical memory into logical parts.</w:t>
      </w:r>
    </w:p>
    <w:p w14:paraId="3E0475F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These logical parts however do not reflect the structure of a program,</w:t>
      </w:r>
    </w:p>
    <w:p w14:paraId="4C2DF72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but distinct process address spaces: Each segment of main memory can</w:t>
      </w:r>
    </w:p>
    <w:p w14:paraId="1A700B2F" w14:textId="7F09DF18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hold one process. To keep the design as </w:t>
      </w:r>
      <w:del w:id="149" w:author="Jonathan Mielchen" w:date="2024-09-24T23:18:00Z" w16du:dateUtc="2024-09-24T21:18:00Z">
        <w:r w:rsidRPr="00A17E1C" w:rsidDel="00F6207E">
          <w:rPr>
            <w:lang w:val="en-US"/>
          </w:rPr>
          <w:delText>light-weight</w:delText>
        </w:r>
      </w:del>
      <w:ins w:id="150" w:author="Jonathan Mielchen" w:date="2024-09-24T23:18:00Z" w16du:dateUtc="2024-09-24T21:18:00Z">
        <w:r w:rsidR="00F6207E" w:rsidRPr="00A17E1C">
          <w:rPr>
            <w:lang w:val="en-US"/>
          </w:rPr>
          <w:t>lightweight</w:t>
        </w:r>
      </w:ins>
      <w:r w:rsidRPr="00A17E1C">
        <w:rPr>
          <w:lang w:val="en-US"/>
        </w:rPr>
        <w:t xml:space="preserve"> as possible, each</w:t>
      </w:r>
    </w:p>
    <w:p w14:paraId="5769C66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segment</w:t>
      </w:r>
      <w:del w:id="151" w:author="Jonathan Mielchen" w:date="2024-09-24T23:18:00Z" w16du:dateUtc="2024-09-24T21:18:00Z">
        <w:r w:rsidRPr="00A17E1C" w:rsidDel="00F6207E">
          <w:rPr>
            <w:lang w:val="en-US"/>
          </w:rPr>
          <w:delText>s</w:delText>
        </w:r>
      </w:del>
      <w:r w:rsidRPr="00A17E1C">
        <w:rPr>
          <w:lang w:val="en-US"/>
        </w:rPr>
        <w:t xml:space="preserve"> has a fixed size, which is determined at compile time of the</w:t>
      </w:r>
    </w:p>
    <w:p w14:paraId="0FECCCA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operating system. This is less flexible but omits the need of storing the</w:t>
      </w:r>
    </w:p>
    <w:p w14:paraId="0A7348A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segment size for each segment, as they are all the same size. To calculate a</w:t>
      </w:r>
    </w:p>
    <w:p w14:paraId="03B80F4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address from a virtual one, all the mapping function needs is the</w:t>
      </w:r>
    </w:p>
    <w:p w14:paraId="472F0F5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ASID (segment number) and the offset into the address space. To check</w:t>
      </w:r>
    </w:p>
    <w:p w14:paraId="736CD37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whether accesses reach over the </w:t>
      </w:r>
      <w:proofErr w:type="spellStart"/>
      <w:r w:rsidRPr="00A17E1C">
        <w:rPr>
          <w:lang w:val="en-US"/>
        </w:rPr>
        <w:t>the</w:t>
      </w:r>
      <w:proofErr w:type="spellEnd"/>
      <w:r w:rsidRPr="00A17E1C">
        <w:rPr>
          <w:lang w:val="en-US"/>
        </w:rPr>
        <w:t xml:space="preserve"> segment, only the static segment size</w:t>
      </w:r>
    </w:p>
    <w:p w14:paraId="30FAAD3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is necessary.</w:t>
      </w:r>
    </w:p>
    <w:p w14:paraId="1BD4F1FA" w14:textId="44D61A76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This approach also </w:t>
      </w:r>
      <w:del w:id="152" w:author="Jonathan Mielchen" w:date="2024-09-24T23:18:00Z" w16du:dateUtc="2024-09-24T21:18:00Z">
        <w:r w:rsidRPr="00A17E1C" w:rsidDel="00F6207E">
          <w:rPr>
            <w:lang w:val="en-US"/>
          </w:rPr>
          <w:delText>protect</w:delText>
        </w:r>
      </w:del>
      <w:ins w:id="153" w:author="Jonathan Mielchen" w:date="2024-09-24T23:18:00Z" w16du:dateUtc="2024-09-24T21:18:00Z">
        <w:r w:rsidR="00F6207E" w:rsidRPr="00A17E1C">
          <w:rPr>
            <w:lang w:val="en-US"/>
          </w:rPr>
          <w:t>protects</w:t>
        </w:r>
      </w:ins>
      <w:r w:rsidRPr="00A17E1C">
        <w:rPr>
          <w:lang w:val="en-US"/>
        </w:rPr>
        <w:t xml:space="preserve"> logical units (process address spaces) from</w:t>
      </w:r>
    </w:p>
    <w:p w14:paraId="5353BE1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each other. This is made sure by flushing the TLB on context switch.</w:t>
      </w:r>
    </w:p>
    <w:p w14:paraId="4EB1448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Program Layout The segmented memory design assumes that pro-</w:t>
      </w:r>
    </w:p>
    <w:p w14:paraId="019E379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grams place their data at the low end of their address space and grow</w:t>
      </w:r>
    </w:p>
    <w:p w14:paraId="2DC7B28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upwards. Placement of memory pages at higher addresses than the max-</w:t>
      </w:r>
    </w:p>
    <w:p w14:paraId="61191653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imum</w:t>
      </w:r>
      <w:proofErr w:type="spellEnd"/>
      <w:r w:rsidRPr="00A17E1C">
        <w:rPr>
          <w:lang w:val="en-US"/>
        </w:rPr>
        <w:t xml:space="preserve"> per-address space memory size does not work. This is a serious</w:t>
      </w:r>
    </w:p>
    <w:p w14:paraId="1A7A4A5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restriction to the flexibility of the programmer. Conventional processes</w:t>
      </w:r>
    </w:p>
    <w:p w14:paraId="608338E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load the stack segment at the very top of the virtual address space and</w:t>
      </w:r>
    </w:p>
    <w:p w14:paraId="252B10CC" w14:textId="40F859F1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heap segment at the bottom to grant </w:t>
      </w:r>
      <w:del w:id="154" w:author="Jonathan Mielchen" w:date="2024-09-24T23:19:00Z" w16du:dateUtc="2024-09-24T21:19:00Z">
        <w:r w:rsidRPr="00A17E1C" w:rsidDel="00F6207E">
          <w:rPr>
            <w:lang w:val="en-US"/>
          </w:rPr>
          <w:delText>both of them</w:delText>
        </w:r>
      </w:del>
      <w:ins w:id="155" w:author="Jonathan Mielchen" w:date="2024-09-24T23:19:00Z" w16du:dateUtc="2024-09-24T21:19:00Z">
        <w:r w:rsidR="00F6207E" w:rsidRPr="00A17E1C">
          <w:rPr>
            <w:lang w:val="en-US"/>
          </w:rPr>
          <w:t>both</w:t>
        </w:r>
      </w:ins>
      <w:r w:rsidRPr="00A17E1C">
        <w:rPr>
          <w:lang w:val="en-US"/>
        </w:rPr>
        <w:t xml:space="preserve"> as much space</w:t>
      </w:r>
    </w:p>
    <w:p w14:paraId="003026E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grow as possible [TB14]. This is still possible with segmentation, but</w:t>
      </w:r>
    </w:p>
    <w:p w14:paraId="5250EF4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requires context information at compile time about the maximum size</w:t>
      </w:r>
    </w:p>
    <w:p w14:paraId="05F8CA6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a segment.</w:t>
      </w:r>
    </w:p>
    <w:p w14:paraId="347944C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xv6 processes do however satisfy these restrictions. Figure 4.6 shows the</w:t>
      </w:r>
    </w:p>
    <w:p w14:paraId="2B4F859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layout of an xv6 process.</w:t>
      </w:r>
    </w:p>
    <w:p w14:paraId="24C3E345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Trapframe</w:t>
      </w:r>
      <w:proofErr w:type="spellEnd"/>
      <w:r w:rsidRPr="00A17E1C">
        <w:rPr>
          <w:lang w:val="en-US"/>
        </w:rPr>
        <w:t xml:space="preserve"> and Trampoline xv6 pins special pages to the top end</w:t>
      </w:r>
    </w:p>
    <w:p w14:paraId="09F28E8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of a processes address space: The trampoline and </w:t>
      </w:r>
      <w:proofErr w:type="spellStart"/>
      <w:r w:rsidRPr="00A17E1C">
        <w:rPr>
          <w:lang w:val="en-US"/>
        </w:rPr>
        <w:t>trapframe</w:t>
      </w:r>
      <w:proofErr w:type="spellEnd"/>
      <w:r w:rsidRPr="00A17E1C">
        <w:rPr>
          <w:lang w:val="en-US"/>
        </w:rPr>
        <w:t xml:space="preserve"> pages. The</w:t>
      </w:r>
    </w:p>
    <w:p w14:paraId="3951CCC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trampoline page contains code for context switches and kernel entry and</w:t>
      </w:r>
    </w:p>
    <w:p w14:paraId="122A7119" w14:textId="015BC5C0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needs to be mapped into every </w:t>
      </w:r>
      <w:del w:id="156" w:author="Jonathan Mielchen" w:date="2024-09-24T23:19:00Z" w16du:dateUtc="2024-09-24T21:19:00Z">
        <w:r w:rsidRPr="00A17E1C" w:rsidDel="00F6207E">
          <w:rPr>
            <w:lang w:val="en-US"/>
          </w:rPr>
          <w:delText xml:space="preserve">processes </w:delText>
        </w:r>
      </w:del>
      <w:ins w:id="157" w:author="Jonathan Mielchen" w:date="2024-09-24T23:19:00Z" w16du:dateUtc="2024-09-24T21:19:00Z">
        <w:r w:rsidR="00F6207E" w:rsidRPr="00A17E1C">
          <w:rPr>
            <w:lang w:val="en-US"/>
          </w:rPr>
          <w:t>process</w:t>
        </w:r>
        <w:r w:rsidR="00F6207E">
          <w:rPr>
            <w:lang w:val="en-US"/>
          </w:rPr>
          <w:t>’</w:t>
        </w:r>
        <w:r w:rsidR="00F6207E" w:rsidRPr="00A17E1C">
          <w:rPr>
            <w:lang w:val="en-US"/>
          </w:rPr>
          <w:t xml:space="preserve">s </w:t>
        </w:r>
      </w:ins>
      <w:r w:rsidRPr="00A17E1C">
        <w:rPr>
          <w:lang w:val="en-US"/>
        </w:rPr>
        <w:t xml:space="preserve">address space. The </w:t>
      </w:r>
      <w:proofErr w:type="spellStart"/>
      <w:r w:rsidRPr="00A17E1C">
        <w:rPr>
          <w:lang w:val="en-US"/>
        </w:rPr>
        <w:t>trapframe</w:t>
      </w:r>
      <w:proofErr w:type="spellEnd"/>
      <w:r w:rsidRPr="00A17E1C">
        <w:rPr>
          <w:lang w:val="en-US"/>
        </w:rPr>
        <w:t xml:space="preserve"> is</w:t>
      </w:r>
    </w:p>
    <w:p w14:paraId="01418E6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used to save the state of the process on context switch and is thus essential</w:t>
      </w:r>
    </w:p>
    <w:p w14:paraId="4B00890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be present for every process.</w:t>
      </w:r>
    </w:p>
    <w:p w14:paraId="6E952D8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In xv6’s original memory system, </w:t>
      </w:r>
      <w:proofErr w:type="gramStart"/>
      <w:r w:rsidRPr="00A17E1C">
        <w:rPr>
          <w:lang w:val="en-US"/>
        </w:rPr>
        <w:t>both of these</w:t>
      </w:r>
      <w:proofErr w:type="gramEnd"/>
      <w:r w:rsidRPr="00A17E1C">
        <w:rPr>
          <w:lang w:val="en-US"/>
        </w:rPr>
        <w:t xml:space="preserve"> pages would be pinned to</w:t>
      </w:r>
    </w:p>
    <w:p w14:paraId="6BFF850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maximum virtual address. With the segmented design, the address</w:t>
      </w:r>
    </w:p>
    <w:p w14:paraId="449E5A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space only comprises the range of</w:t>
      </w:r>
    </w:p>
    <w:p w14:paraId="0A0DF91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[0; </w:t>
      </w:r>
      <w:proofErr w:type="spellStart"/>
      <w:r w:rsidRPr="00A17E1C">
        <w:rPr>
          <w:rFonts w:ascii="Malgun Gothic" w:eastAsia="Malgun Gothic" w:hAnsi="Malgun Gothic" w:cs="Malgun Gothic"/>
          <w:lang w:val="en-US"/>
          <w:rPrChange w:id="158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푀퐸푀</w:t>
      </w:r>
      <w:r w:rsidRPr="00A17E1C">
        <w:rPr>
          <w:lang w:val="en-US"/>
        </w:rPr>
        <w:t>_</w:t>
      </w:r>
      <w:r w:rsidRPr="00A17E1C">
        <w:rPr>
          <w:rFonts w:ascii="Malgun Gothic" w:eastAsia="Malgun Gothic" w:hAnsi="Malgun Gothic" w:cs="Malgun Gothic"/>
          <w:lang w:val="en-US"/>
          <w:rPrChange w:id="159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푆푇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rFonts w:ascii="Malgun Gothic" w:eastAsia="Malgun Gothic" w:hAnsi="Malgun Gothic" w:cs="Malgun Gothic"/>
          <w:lang w:val="en-US"/>
          <w:rPrChange w:id="160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퐴푅푇</w:t>
      </w:r>
      <w:proofErr w:type="spellEnd"/>
      <w:r w:rsidRPr="00A17E1C">
        <w:rPr>
          <w:lang w:val="en-US"/>
        </w:rPr>
        <w:t xml:space="preserve"> + </w:t>
      </w:r>
      <w:proofErr w:type="spellStart"/>
      <w:r w:rsidRPr="00A17E1C">
        <w:rPr>
          <w:rFonts w:ascii="Malgun Gothic" w:eastAsia="Malgun Gothic" w:hAnsi="Malgun Gothic" w:cs="Malgun Gothic"/>
          <w:lang w:val="en-US"/>
          <w:rPrChange w:id="161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퐴푆퐼</w:t>
      </w:r>
      <w:proofErr w:type="spellEnd"/>
      <w:r w:rsidRPr="00A17E1C">
        <w:rPr>
          <w:lang w:val="en-US"/>
        </w:rPr>
        <w:t xml:space="preserve"> </w:t>
      </w:r>
      <w:r w:rsidRPr="00A17E1C">
        <w:rPr>
          <w:rFonts w:ascii="Malgun Gothic" w:eastAsia="Malgun Gothic" w:hAnsi="Malgun Gothic" w:cs="Malgun Gothic"/>
          <w:lang w:val="en-US"/>
          <w:rPrChange w:id="162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퐷</w:t>
      </w:r>
      <w:r w:rsidRPr="00A17E1C">
        <w:rPr>
          <w:lang w:val="en-US"/>
        </w:rPr>
        <w:t xml:space="preserve"> </w:t>
      </w:r>
      <w:r w:rsidRPr="00A17E1C">
        <w:rPr>
          <w:rFonts w:ascii="Cambria Math" w:hAnsi="Cambria Math" w:cs="Cambria Math"/>
          <w:lang w:val="en-US"/>
        </w:rPr>
        <w:t>∗</w:t>
      </w:r>
      <w:r w:rsidRPr="00A17E1C">
        <w:rPr>
          <w:lang w:val="en-US"/>
        </w:rPr>
        <w:t xml:space="preserve"> </w:t>
      </w:r>
      <w:r w:rsidRPr="00A17E1C">
        <w:rPr>
          <w:rFonts w:ascii="Malgun Gothic" w:eastAsia="Malgun Gothic" w:hAnsi="Malgun Gothic" w:cs="Malgun Gothic"/>
          <w:lang w:val="en-US"/>
          <w:rPrChange w:id="163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푀</w:t>
      </w:r>
      <w:r w:rsidRPr="00A17E1C">
        <w:rPr>
          <w:lang w:val="en-US"/>
        </w:rPr>
        <w:t xml:space="preserve"> </w:t>
      </w:r>
      <w:proofErr w:type="spellStart"/>
      <w:r w:rsidRPr="00A17E1C">
        <w:rPr>
          <w:rFonts w:ascii="Malgun Gothic" w:eastAsia="Malgun Gothic" w:hAnsi="Malgun Gothic" w:cs="Malgun Gothic"/>
          <w:lang w:val="en-US"/>
          <w:rPrChange w:id="164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퐴푋</w:t>
      </w:r>
      <w:r w:rsidRPr="00A17E1C">
        <w:rPr>
          <w:lang w:val="en-US"/>
        </w:rPr>
        <w:t>_</w:t>
      </w:r>
      <w:r w:rsidRPr="00A17E1C">
        <w:rPr>
          <w:rFonts w:ascii="Malgun Gothic" w:eastAsia="Malgun Gothic" w:hAnsi="Malgun Gothic" w:cs="Malgun Gothic"/>
          <w:lang w:val="en-US"/>
          <w:rPrChange w:id="165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퐴푆</w:t>
      </w:r>
      <w:r w:rsidRPr="00A17E1C">
        <w:rPr>
          <w:lang w:val="en-US"/>
        </w:rPr>
        <w:t>_</w:t>
      </w:r>
      <w:r w:rsidRPr="00A17E1C">
        <w:rPr>
          <w:rFonts w:ascii="Malgun Gothic" w:eastAsia="Malgun Gothic" w:hAnsi="Malgun Gothic" w:cs="Malgun Gothic"/>
          <w:lang w:val="en-US"/>
          <w:rPrChange w:id="166" w:author="Jonathan Mielchen" w:date="2024-09-24T22:43:00Z" w16du:dateUtc="2024-09-24T20:43:00Z">
            <w:rPr>
              <w:rFonts w:ascii="Malgun Gothic" w:eastAsia="Malgun Gothic" w:hAnsi="Malgun Gothic" w:cs="Malgun Gothic"/>
            </w:rPr>
          </w:rPrChange>
        </w:rPr>
        <w:t>푆퐼푍퐸</w:t>
      </w:r>
      <w:proofErr w:type="spellEnd"/>
      <w:r w:rsidRPr="00A17E1C">
        <w:rPr>
          <w:lang w:val="en-US"/>
        </w:rPr>
        <w:t>]</w:t>
      </w:r>
    </w:p>
    <w:p w14:paraId="5519849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26 chapter 4. theory0x0</w:t>
      </w:r>
    </w:p>
    <w:p w14:paraId="4EFFF576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Kernbase</w:t>
      </w:r>
      <w:proofErr w:type="spellEnd"/>
    </w:p>
    <w:p w14:paraId="4C78859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0x80000000</w:t>
      </w:r>
    </w:p>
    <w:p w14:paraId="46A99D8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Memory</w:t>
      </w:r>
    </w:p>
    <w:p w14:paraId="740D8CF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MMIO</w:t>
      </w:r>
    </w:p>
    <w:p w14:paraId="46E718F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Kernel data and text</w:t>
      </w:r>
    </w:p>
    <w:p w14:paraId="2AB6494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PHYSTOP</w:t>
      </w:r>
    </w:p>
    <w:p w14:paraId="2E24DD9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0x88000000</w:t>
      </w:r>
    </w:p>
    <w:p w14:paraId="5755AC5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Space 1</w:t>
      </w:r>
    </w:p>
    <w:p w14:paraId="0CC07DB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 text and data</w:t>
      </w:r>
    </w:p>
    <w:p w14:paraId="4FA28FB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 Stack</w:t>
      </w:r>
    </w:p>
    <w:p w14:paraId="2A715ED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Allocated Heap Space</w:t>
      </w:r>
    </w:p>
    <w:p w14:paraId="5A4F35E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Free Heap Space</w:t>
      </w:r>
    </w:p>
    <w:p w14:paraId="2BD34DF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...more Address Spaces</w:t>
      </w:r>
    </w:p>
    <w:p w14:paraId="64639470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kalloc</w:t>
      </w:r>
      <w:proofErr w:type="spellEnd"/>
      <w:r w:rsidRPr="00A17E1C">
        <w:rPr>
          <w:lang w:val="en-US"/>
        </w:rPr>
        <w:t xml:space="preserve"> Free Space</w:t>
      </w:r>
    </w:p>
    <w:p w14:paraId="5B4268F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 text and data</w:t>
      </w:r>
    </w:p>
    <w:p w14:paraId="1DC2F67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 Stack</w:t>
      </w:r>
    </w:p>
    <w:p w14:paraId="5B755E4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Allocated Heap Space</w:t>
      </w:r>
    </w:p>
    <w:p w14:paraId="40AE0AE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Free Heap Space</w:t>
      </w:r>
    </w:p>
    <w:p w14:paraId="6FE6171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 text and data</w:t>
      </w:r>
    </w:p>
    <w:p w14:paraId="6910A3E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 Stack</w:t>
      </w:r>
    </w:p>
    <w:p w14:paraId="3E6C809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Allocated Heap Space</w:t>
      </w:r>
    </w:p>
    <w:p w14:paraId="638E69D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Free Heap Space</w:t>
      </w:r>
    </w:p>
    <w:p w14:paraId="697E308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Space 2</w:t>
      </w:r>
    </w:p>
    <w:p w14:paraId="2919387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Space 3</w:t>
      </w:r>
    </w:p>
    <w:p w14:paraId="4798CDC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0x0</w:t>
      </w:r>
    </w:p>
    <w:p w14:paraId="4C1B383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Address Space</w:t>
      </w:r>
    </w:p>
    <w:p w14:paraId="4B495A0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Process 1</w:t>
      </w:r>
    </w:p>
    <w:p w14:paraId="581048B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 text and data</w:t>
      </w:r>
    </w:p>
    <w:p w14:paraId="03C168F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 Stack</w:t>
      </w:r>
    </w:p>
    <w:p w14:paraId="2DE4D48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Allocated Heap Space</w:t>
      </w:r>
    </w:p>
    <w:p w14:paraId="3EBAF2A0" w14:textId="77777777" w:rsidR="00A17E1C" w:rsidRPr="00A17E1C" w:rsidRDefault="00A17E1C" w:rsidP="00A17E1C">
      <w:pPr>
        <w:rPr>
          <w:lang w:val="en-US"/>
        </w:rPr>
      </w:pPr>
      <w:proofErr w:type="spellStart"/>
      <w:proofErr w:type="gramStart"/>
      <w:r w:rsidRPr="00A17E1C">
        <w:rPr>
          <w:lang w:val="en-US"/>
        </w:rPr>
        <w:t>sbrk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0)</w:t>
      </w:r>
    </w:p>
    <w:p w14:paraId="24FAAFF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Unusable virtual</w:t>
      </w:r>
    </w:p>
    <w:p w14:paraId="403CF69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space</w:t>
      </w:r>
    </w:p>
    <w:p w14:paraId="7DCCB54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MAXVA</w:t>
      </w:r>
    </w:p>
    <w:p w14:paraId="3152538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Trampoline Page</w:t>
      </w:r>
    </w:p>
    <w:p w14:paraId="3E5A746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</w:t>
      </w:r>
    </w:p>
    <w:p w14:paraId="2F31370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limit</w:t>
      </w:r>
    </w:p>
    <w:p w14:paraId="0E19526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Free memory</w:t>
      </w:r>
    </w:p>
    <w:p w14:paraId="7C79FB3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4.5: Segmented Memory Layout</w:t>
      </w:r>
    </w:p>
    <w:p w14:paraId="6EA89F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with MEM_START being the start of the RAM, ASID being the Address Space</w:t>
      </w:r>
    </w:p>
    <w:p w14:paraId="560CA45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Identifier of the process and MAX_AS_SIZE being the maximum size of one</w:t>
      </w:r>
    </w:p>
    <w:p w14:paraId="3E0A461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address space. MAX_AS_SIZE is determined by the size of available </w:t>
      </w:r>
      <w:proofErr w:type="spellStart"/>
      <w:r w:rsidRPr="00A17E1C">
        <w:rPr>
          <w:lang w:val="en-US"/>
        </w:rPr>
        <w:t>phys</w:t>
      </w:r>
      <w:proofErr w:type="spellEnd"/>
      <w:r w:rsidRPr="00A17E1C">
        <w:rPr>
          <w:lang w:val="en-US"/>
        </w:rPr>
        <w:t>-</w:t>
      </w:r>
    </w:p>
    <w:p w14:paraId="2B2FFD68" w14:textId="342D17C6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ical</w:t>
      </w:r>
      <w:proofErr w:type="spellEnd"/>
      <w:r w:rsidRPr="00A17E1C">
        <w:rPr>
          <w:lang w:val="en-US"/>
        </w:rPr>
        <w:t xml:space="preserve"> memory </w:t>
      </w:r>
      <w:del w:id="167" w:author="Jonathan Mielchen" w:date="2024-09-24T23:19:00Z" w16du:dateUtc="2024-09-24T21:19:00Z">
        <w:r w:rsidRPr="00A17E1C" w:rsidDel="00F6207E">
          <w:rPr>
            <w:lang w:val="en-US"/>
          </w:rPr>
          <w:delText>devided</w:delText>
        </w:r>
      </w:del>
      <w:ins w:id="168" w:author="Jonathan Mielchen" w:date="2024-09-24T23:19:00Z" w16du:dateUtc="2024-09-24T21:19:00Z">
        <w:r w:rsidR="00F6207E" w:rsidRPr="00A17E1C">
          <w:rPr>
            <w:lang w:val="en-US"/>
          </w:rPr>
          <w:t>divided</w:t>
        </w:r>
      </w:ins>
      <w:r w:rsidRPr="00A17E1C">
        <w:rPr>
          <w:lang w:val="en-US"/>
        </w:rPr>
        <w:t xml:space="preserve"> by the maximum number of processes that can</w:t>
      </w:r>
    </w:p>
    <w:p w14:paraId="6B194DD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simultaneously run.</w:t>
      </w:r>
    </w:p>
    <w:p w14:paraId="44CBB00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address space of a process would thus not be big enough to include the</w:t>
      </w:r>
    </w:p>
    <w:p w14:paraId="552DF49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usual addresses for the </w:t>
      </w:r>
      <w:proofErr w:type="spellStart"/>
      <w:r w:rsidRPr="00A17E1C">
        <w:rPr>
          <w:lang w:val="en-US"/>
        </w:rPr>
        <w:t>trapframe</w:t>
      </w:r>
      <w:proofErr w:type="spellEnd"/>
      <w:r w:rsidRPr="00A17E1C">
        <w:rPr>
          <w:lang w:val="en-US"/>
        </w:rPr>
        <w:t xml:space="preserve"> and trampoline pages. To not change the</w:t>
      </w:r>
    </w:p>
    <w:p w14:paraId="5F0DD13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layout of xv6 processes, a special rule is put into the mapping</w:t>
      </w:r>
    </w:p>
    <w:p w14:paraId="3021502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function to explicitly check for the usual addresses of </w:t>
      </w:r>
      <w:proofErr w:type="spellStart"/>
      <w:r w:rsidRPr="00A17E1C">
        <w:rPr>
          <w:lang w:val="en-US"/>
        </w:rPr>
        <w:t>trapframe</w:t>
      </w:r>
      <w:proofErr w:type="spellEnd"/>
      <w:r w:rsidRPr="00A17E1C">
        <w:rPr>
          <w:lang w:val="en-US"/>
        </w:rPr>
        <w:t xml:space="preserve"> and</w:t>
      </w:r>
    </w:p>
    <w:p w14:paraId="090CC216" w14:textId="58AA0D8E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trampoline and then map them to </w:t>
      </w:r>
      <w:del w:id="169" w:author="Jonathan Mielchen" w:date="2024-09-24T23:19:00Z" w16du:dateUtc="2024-09-24T21:19:00Z">
        <w:r w:rsidRPr="00A17E1C" w:rsidDel="00F6207E">
          <w:rPr>
            <w:lang w:val="en-US"/>
          </w:rPr>
          <w:delText>appropiate</w:delText>
        </w:r>
      </w:del>
      <w:ins w:id="170" w:author="Jonathan Mielchen" w:date="2024-09-24T23:19:00Z" w16du:dateUtc="2024-09-24T21:19:00Z">
        <w:r w:rsidR="00F6207E" w:rsidRPr="00A17E1C">
          <w:rPr>
            <w:lang w:val="en-US"/>
          </w:rPr>
          <w:t>appropriate</w:t>
        </w:r>
      </w:ins>
      <w:r w:rsidRPr="00A17E1C">
        <w:rPr>
          <w:lang w:val="en-US"/>
        </w:rPr>
        <w:t xml:space="preserve"> physical addresses. The</w:t>
      </w:r>
    </w:p>
    <w:p w14:paraId="497E784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trampoline page can be the same for every process, but the </w:t>
      </w:r>
      <w:proofErr w:type="spellStart"/>
      <w:r w:rsidRPr="00A17E1C">
        <w:rPr>
          <w:lang w:val="en-US"/>
        </w:rPr>
        <w:t>trapframe</w:t>
      </w:r>
      <w:proofErr w:type="spellEnd"/>
    </w:p>
    <w:p w14:paraId="13D8C45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needs to be unique per process and is thus pinned to the very top of the</w:t>
      </w:r>
    </w:p>
    <w:p w14:paraId="7DF0E5D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segment of each process.</w:t>
      </w:r>
    </w:p>
    <w:p w14:paraId="1DAE57B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Address Calculation The calculation of physical addresses from </w:t>
      </w:r>
      <w:proofErr w:type="spellStart"/>
      <w:r w:rsidRPr="00A17E1C">
        <w:rPr>
          <w:lang w:val="en-US"/>
        </w:rPr>
        <w:t>physi</w:t>
      </w:r>
      <w:proofErr w:type="spellEnd"/>
      <w:r w:rsidRPr="00A17E1C">
        <w:rPr>
          <w:lang w:val="en-US"/>
        </w:rPr>
        <w:t>-</w:t>
      </w:r>
    </w:p>
    <w:p w14:paraId="44674BC3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cal</w:t>
      </w:r>
      <w:proofErr w:type="spellEnd"/>
      <w:r w:rsidRPr="00A17E1C">
        <w:rPr>
          <w:lang w:val="en-US"/>
        </w:rPr>
        <w:t xml:space="preserve"> ones is very straight forward. All that is required is the processes ASID</w:t>
      </w:r>
    </w:p>
    <w:p w14:paraId="49D25A9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4.6. mapping functions 27</w:t>
      </w:r>
    </w:p>
    <w:p w14:paraId="25EA627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the offset into the address space. The ASID is saved in the process</w:t>
      </w:r>
    </w:p>
    <w:p w14:paraId="2BD15D7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control block (PCB). But because accessing it may be expensive when</w:t>
      </w:r>
    </w:p>
    <w:p w14:paraId="19FC0C2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frequent TLB misses occur, the ASID is encoded into the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 register.</w:t>
      </w:r>
    </w:p>
    <w:p w14:paraId="756A1CA9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lastRenderedPageBreak/>
        <w:t>satp</w:t>
      </w:r>
      <w:proofErr w:type="spellEnd"/>
      <w:r w:rsidRPr="00A17E1C">
        <w:rPr>
          <w:lang w:val="en-US"/>
        </w:rPr>
        <w:t xml:space="preserve"> is normally used to provide the base address of the root page table</w:t>
      </w:r>
    </w:p>
    <w:p w14:paraId="02DA74F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the memory management hardware, but since there is not page table</w:t>
      </w:r>
    </w:p>
    <w:p w14:paraId="11C5B4B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be used in the memory manager, the register is free to be used for</w:t>
      </w:r>
    </w:p>
    <w:p w14:paraId="68B1D46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additional context info in the exception handler.</w:t>
      </w:r>
    </w:p>
    <w:p w14:paraId="092E45B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Looking back at figure 2.10 shows that there is </w:t>
      </w:r>
      <w:proofErr w:type="gramStart"/>
      <w:r w:rsidRPr="00A17E1C">
        <w:rPr>
          <w:lang w:val="en-US"/>
        </w:rPr>
        <w:t>a</w:t>
      </w:r>
      <w:proofErr w:type="gramEnd"/>
      <w:r w:rsidRPr="00A17E1C">
        <w:rPr>
          <w:lang w:val="en-US"/>
        </w:rPr>
        <w:t xml:space="preserve"> ASID field in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 any-</w:t>
      </w:r>
    </w:p>
    <w:p w14:paraId="4F345BB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ways, so the PPN field does not have to be touched. But the implementation</w:t>
      </w:r>
    </w:p>
    <w:p w14:paraId="26AF28BD" w14:textId="083549AD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may </w:t>
      </w:r>
      <w:del w:id="171" w:author="Jonathan Mielchen" w:date="2024-09-24T23:19:00Z" w16du:dateUtc="2024-09-24T21:19:00Z">
        <w:r w:rsidRPr="00A17E1C" w:rsidDel="00F6207E">
          <w:rPr>
            <w:lang w:val="en-US"/>
          </w:rPr>
          <w:delText>chose</w:delText>
        </w:r>
      </w:del>
      <w:ins w:id="172" w:author="Jonathan Mielchen" w:date="2024-09-24T23:19:00Z" w16du:dateUtc="2024-09-24T21:19:00Z">
        <w:r w:rsidR="00F6207E" w:rsidRPr="00A17E1C">
          <w:rPr>
            <w:lang w:val="en-US"/>
          </w:rPr>
          <w:t>choose</w:t>
        </w:r>
      </w:ins>
      <w:r w:rsidRPr="00A17E1C">
        <w:rPr>
          <w:lang w:val="en-US"/>
        </w:rPr>
        <w:t xml:space="preserve"> to use a different number of address spaces than there are</w:t>
      </w:r>
    </w:p>
    <w:p w14:paraId="28BAA96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supported by the ASID field to allow more processes to be run at the same</w:t>
      </w:r>
    </w:p>
    <w:p w14:paraId="1C01F75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time. But with 16 bit, 216 = 65536 address spaces can be supported, which</w:t>
      </w:r>
    </w:p>
    <w:p w14:paraId="12798D8F" w14:textId="0BFB8895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should be more than </w:t>
      </w:r>
      <w:del w:id="173" w:author="Jonathan Mielchen" w:date="2024-09-24T23:19:00Z" w16du:dateUtc="2024-09-24T21:19:00Z">
        <w:r w:rsidRPr="00A17E1C" w:rsidDel="00F6207E">
          <w:rPr>
            <w:lang w:val="en-US"/>
          </w:rPr>
          <w:delText>enough .</w:delText>
        </w:r>
      </w:del>
      <w:ins w:id="174" w:author="Jonathan Mielchen" w:date="2024-09-24T23:19:00Z" w16du:dateUtc="2024-09-24T21:19:00Z">
        <w:r w:rsidR="00F6207E" w:rsidRPr="00A17E1C">
          <w:rPr>
            <w:lang w:val="en-US"/>
          </w:rPr>
          <w:t>enough.</w:t>
        </w:r>
      </w:ins>
    </w:p>
    <w:p w14:paraId="5C38641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This optimization </w:t>
      </w:r>
      <w:proofErr w:type="gramStart"/>
      <w:r w:rsidRPr="00A17E1C">
        <w:rPr>
          <w:lang w:val="en-US"/>
        </w:rPr>
        <w:t>is based on the assumption</w:t>
      </w:r>
      <w:proofErr w:type="gramEnd"/>
      <w:r w:rsidRPr="00A17E1C">
        <w:rPr>
          <w:lang w:val="en-US"/>
        </w:rPr>
        <w:t>, that TLB misses (and</w:t>
      </w:r>
    </w:p>
    <w:p w14:paraId="7A64A8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thus calls to the exception handler) occur more frequently than con-</w:t>
      </w:r>
    </w:p>
    <w:p w14:paraId="02A4615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text switches, which should be granted when processes use more than</w:t>
      </w:r>
    </w:p>
    <w:p w14:paraId="77379208" w14:textId="3FC67C7D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one page and have </w:t>
      </w:r>
      <w:del w:id="175" w:author="Jonathan Mielchen" w:date="2024-09-24T23:20:00Z" w16du:dateUtc="2024-09-24T21:20:00Z">
        <w:r w:rsidRPr="00A17E1C" w:rsidDel="00F6207E">
          <w:rPr>
            <w:lang w:val="en-US"/>
          </w:rPr>
          <w:delText>all of</w:delText>
        </w:r>
      </w:del>
      <w:ins w:id="176" w:author="Jonathan Mielchen" w:date="2024-09-24T23:20:00Z" w16du:dateUtc="2024-09-24T21:20:00Z">
        <w:r w:rsidR="00F6207E" w:rsidRPr="00A17E1C">
          <w:rPr>
            <w:lang w:val="en-US"/>
          </w:rPr>
          <w:t>all</w:t>
        </w:r>
      </w:ins>
      <w:r w:rsidRPr="00A17E1C">
        <w:rPr>
          <w:lang w:val="en-US"/>
        </w:rPr>
        <w:t xml:space="preserve"> their TLB entries flushed at context switch. So</w:t>
      </w:r>
    </w:p>
    <w:p w14:paraId="29EA430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access of the ASID is moved from the frequent TLB miss exception</w:t>
      </w:r>
    </w:p>
    <w:p w14:paraId="1B1A59B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handler to the infrequent context switch.</w:t>
      </w:r>
    </w:p>
    <w:p w14:paraId="5CF03963" w14:textId="77777777" w:rsidR="00A17E1C" w:rsidRPr="00A17E1C" w:rsidRDefault="00A17E1C" w:rsidP="00A17E1C">
      <w:pPr>
        <w:rPr>
          <w:lang w:val="en-US"/>
        </w:rPr>
      </w:pPr>
    </w:p>
    <w:p w14:paraId="06D6737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 Implementation</w:t>
      </w:r>
    </w:p>
    <w:p w14:paraId="6C196B2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This chapter summarizes the implementation of the </w:t>
      </w:r>
      <w:proofErr w:type="spellStart"/>
      <w:r w:rsidRPr="00A17E1C">
        <w:rPr>
          <w:lang w:val="en-US"/>
        </w:rPr>
        <w:t>softtlb</w:t>
      </w:r>
      <w:proofErr w:type="spellEnd"/>
      <w:r w:rsidRPr="00A17E1C">
        <w:rPr>
          <w:lang w:val="en-US"/>
        </w:rPr>
        <w:t xml:space="preserve"> page-table-less</w:t>
      </w:r>
    </w:p>
    <w:p w14:paraId="2630DB3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virtual memory system. </w:t>
      </w:r>
      <w:proofErr w:type="spellStart"/>
      <w:r w:rsidRPr="00A17E1C">
        <w:rPr>
          <w:lang w:val="en-US"/>
        </w:rPr>
        <w:t>softtlb</w:t>
      </w:r>
      <w:proofErr w:type="spellEnd"/>
      <w:r w:rsidRPr="00A17E1C">
        <w:rPr>
          <w:lang w:val="en-US"/>
        </w:rPr>
        <w:t xml:space="preserve"> is a term used </w:t>
      </w:r>
      <w:proofErr w:type="spellStart"/>
      <w:r w:rsidRPr="00A17E1C">
        <w:rPr>
          <w:lang w:val="en-US"/>
        </w:rPr>
        <w:t>secludedly</w:t>
      </w:r>
      <w:proofErr w:type="spellEnd"/>
      <w:r w:rsidRPr="00A17E1C">
        <w:rPr>
          <w:lang w:val="en-US"/>
        </w:rPr>
        <w:t xml:space="preserve"> in this paper and</w:t>
      </w:r>
    </w:p>
    <w:p w14:paraId="3B558B7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refers to the software handling of TLB misses via </w:t>
      </w:r>
      <w:proofErr w:type="spellStart"/>
      <w:proofErr w:type="gramStart"/>
      <w:r w:rsidRPr="00A17E1C">
        <w:rPr>
          <w:lang w:val="en-US"/>
        </w:rPr>
        <w:t>a</w:t>
      </w:r>
      <w:proofErr w:type="spellEnd"/>
      <w:proofErr w:type="gramEnd"/>
      <w:r w:rsidRPr="00A17E1C">
        <w:rPr>
          <w:lang w:val="en-US"/>
        </w:rPr>
        <w:t xml:space="preserve"> exception handler.</w:t>
      </w:r>
    </w:p>
    <w:p w14:paraId="5BD34112" w14:textId="5B32E5A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</w:t>
      </w:r>
      <w:del w:id="177" w:author="Jonathan Mielchen" w:date="2024-09-24T23:21:00Z" w16du:dateUtc="2024-09-24T21:21:00Z">
        <w:r w:rsidRPr="00A17E1C" w:rsidDel="00031DFB">
          <w:rPr>
            <w:lang w:val="en-US"/>
          </w:rPr>
          <w:delText xml:space="preserve">ordering </w:delText>
        </w:r>
      </w:del>
      <w:ins w:id="178" w:author="Jonathan Mielchen" w:date="2024-09-24T23:21:00Z" w16du:dateUtc="2024-09-24T21:21:00Z">
        <w:r w:rsidR="00031DFB" w:rsidRPr="00A17E1C">
          <w:rPr>
            <w:lang w:val="en-US"/>
          </w:rPr>
          <w:t>order</w:t>
        </w:r>
        <w:r w:rsidR="00031DFB">
          <w:rPr>
            <w:lang w:val="en-US"/>
          </w:rPr>
          <w:t>#</w:t>
        </w:r>
        <w:r w:rsidR="00031DFB" w:rsidRPr="00A17E1C">
          <w:rPr>
            <w:lang w:val="en-US"/>
          </w:rPr>
          <w:t xml:space="preserve"> </w:t>
        </w:r>
      </w:ins>
      <w:r w:rsidRPr="00A17E1C">
        <w:rPr>
          <w:lang w:val="en-US"/>
        </w:rPr>
        <w:t xml:space="preserve">of the sections in this chapter </w:t>
      </w:r>
      <w:del w:id="179" w:author="Jonathan Mielchen" w:date="2024-09-24T23:20:00Z" w16du:dateUtc="2024-09-24T21:20:00Z">
        <w:r w:rsidRPr="00A17E1C" w:rsidDel="00031DFB">
          <w:rPr>
            <w:lang w:val="en-US"/>
          </w:rPr>
          <w:delText>reflect</w:delText>
        </w:r>
      </w:del>
      <w:ins w:id="180" w:author="Jonathan Mielchen" w:date="2024-09-24T23:20:00Z" w16du:dateUtc="2024-09-24T21:20:00Z">
        <w:r w:rsidR="00031DFB" w:rsidRPr="00A17E1C">
          <w:rPr>
            <w:lang w:val="en-US"/>
          </w:rPr>
          <w:t>reflects</w:t>
        </w:r>
      </w:ins>
      <w:r w:rsidRPr="00A17E1C">
        <w:rPr>
          <w:lang w:val="en-US"/>
        </w:rPr>
        <w:t xml:space="preserve"> the implementation</w:t>
      </w:r>
    </w:p>
    <w:p w14:paraId="5274334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process of the </w:t>
      </w:r>
      <w:proofErr w:type="spellStart"/>
      <w:r w:rsidRPr="00A17E1C">
        <w:rPr>
          <w:lang w:val="en-US"/>
        </w:rPr>
        <w:t>softtlb</w:t>
      </w:r>
      <w:proofErr w:type="spellEnd"/>
      <w:r w:rsidRPr="00A17E1C">
        <w:rPr>
          <w:lang w:val="en-US"/>
        </w:rPr>
        <w:t xml:space="preserve"> design and a mapping function implemented on</w:t>
      </w:r>
    </w:p>
    <w:p w14:paraId="4EDFAED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top of that design. It consists of the following steps:</w:t>
      </w:r>
    </w:p>
    <w:p w14:paraId="76434099" w14:textId="3AF84F0F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1. TLB miss exception and Exception </w:t>
      </w:r>
      <w:del w:id="181" w:author="Jonathan Mielchen" w:date="2024-09-24T23:21:00Z" w16du:dateUtc="2024-09-24T21:21:00Z">
        <w:r w:rsidRPr="00A17E1C" w:rsidDel="00031DFB">
          <w:rPr>
            <w:lang w:val="en-US"/>
          </w:rPr>
          <w:delText>Triggerer</w:delText>
        </w:r>
      </w:del>
      <w:ins w:id="182" w:author="Jonathan Mielchen" w:date="2024-09-24T23:21:00Z" w16du:dateUtc="2024-09-24T21:21:00Z">
        <w:r w:rsidR="00031DFB" w:rsidRPr="00A17E1C">
          <w:rPr>
            <w:lang w:val="en-US"/>
          </w:rPr>
          <w:t>Trigger</w:t>
        </w:r>
      </w:ins>
      <w:r w:rsidRPr="00A17E1C">
        <w:rPr>
          <w:lang w:val="en-US"/>
        </w:rPr>
        <w:t xml:space="preserve"> The first step is about</w:t>
      </w:r>
    </w:p>
    <w:p w14:paraId="0D122D4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implementation of the TLB miss exception in the QEMU RISC-V</w:t>
      </w:r>
    </w:p>
    <w:p w14:paraId="0D5F2A9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emulator. On the xv6-side, a user-mode program is added to trigger a</w:t>
      </w:r>
    </w:p>
    <w:p w14:paraId="16F1FF7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miss exception from the shell.</w:t>
      </w:r>
    </w:p>
    <w:p w14:paraId="5CE1F71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2. Exception Handling and TLB Writing The second step implements</w:t>
      </w:r>
    </w:p>
    <w:p w14:paraId="63D1AB3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handling of the TLB miss exception by implementing a machine</w:t>
      </w:r>
    </w:p>
    <w:p w14:paraId="7DA21FB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mode exception handler. The RISC-V emulation is extended by two</w:t>
      </w:r>
    </w:p>
    <w:p w14:paraId="4FA88F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new CSRs that facilitate writing TLB from the software-side of things.</w:t>
      </w:r>
    </w:p>
    <w:p w14:paraId="10A13B9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3. Software Page Table Walk for all Addresses This step removes</w:t>
      </w:r>
    </w:p>
    <w:p w14:paraId="14779EFE" w14:textId="3EA5B971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restriction in the QEMU emulator to only throw </w:t>
      </w:r>
      <w:del w:id="183" w:author="Jonathan Mielchen" w:date="2024-09-24T23:21:00Z" w16du:dateUtc="2024-09-24T21:21:00Z">
        <w:r w:rsidRPr="00A17E1C" w:rsidDel="00031DFB">
          <w:rPr>
            <w:lang w:val="en-US"/>
          </w:rPr>
          <w:delText>exeptions</w:delText>
        </w:r>
      </w:del>
      <w:ins w:id="184" w:author="Jonathan Mielchen" w:date="2024-09-24T23:21:00Z" w16du:dateUtc="2024-09-24T21:21:00Z">
        <w:r w:rsidR="00031DFB" w:rsidRPr="00A17E1C">
          <w:rPr>
            <w:lang w:val="en-US"/>
          </w:rPr>
          <w:t>exceptions</w:t>
        </w:r>
      </w:ins>
      <w:r w:rsidRPr="00A17E1C">
        <w:rPr>
          <w:lang w:val="en-US"/>
        </w:rPr>
        <w:t xml:space="preserve"> for a</w:t>
      </w:r>
    </w:p>
    <w:p w14:paraId="4C1B444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specific address. In the exception handler, a page table walk is </w:t>
      </w:r>
      <w:proofErr w:type="spellStart"/>
      <w:r w:rsidRPr="00A17E1C">
        <w:rPr>
          <w:lang w:val="en-US"/>
        </w:rPr>
        <w:t>imple</w:t>
      </w:r>
      <w:proofErr w:type="spellEnd"/>
      <w:r w:rsidRPr="00A17E1C">
        <w:rPr>
          <w:lang w:val="en-US"/>
        </w:rPr>
        <w:t>-</w:t>
      </w:r>
    </w:p>
    <w:p w14:paraId="4D170EA4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mented</w:t>
      </w:r>
      <w:proofErr w:type="spellEnd"/>
      <w:r w:rsidRPr="00A17E1C">
        <w:rPr>
          <w:lang w:val="en-US"/>
        </w:rPr>
        <w:t xml:space="preserve"> to now create virtual to physical mappings for all addresses.</w:t>
      </w:r>
    </w:p>
    <w:p w14:paraId="089981E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4. Segmented Memory Design using software-defined TLB Filling</w:t>
      </w:r>
    </w:p>
    <w:p w14:paraId="0419F42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 this step, the xv6 virtual memory system is completely replaced.</w:t>
      </w:r>
    </w:p>
    <w:p w14:paraId="72B7751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new design gets rid of the page table and only uses information</w:t>
      </w:r>
    </w:p>
    <w:p w14:paraId="031320A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present in registers to create virtual-to-physical mappings and to fill</w:t>
      </w:r>
    </w:p>
    <w:p w14:paraId="0FD7D2A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</w:t>
      </w:r>
      <w:proofErr w:type="spellStart"/>
      <w:r w:rsidRPr="00A17E1C">
        <w:rPr>
          <w:lang w:val="en-US"/>
        </w:rPr>
        <w:t>tlb</w:t>
      </w:r>
      <w:proofErr w:type="spellEnd"/>
      <w:r w:rsidRPr="00A17E1C">
        <w:rPr>
          <w:lang w:val="en-US"/>
        </w:rPr>
        <w:t>.</w:t>
      </w:r>
    </w:p>
    <w:p w14:paraId="65B9F8E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Each section elaborates on both the xv6 side and the QEMU side of the</w:t>
      </w:r>
    </w:p>
    <w:p w14:paraId="2A8FE19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implementation. The final section describes debugging techniques that</w:t>
      </w:r>
    </w:p>
    <w:p w14:paraId="6CCEF00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were used or can otherwise be useful for similar implementations.</w:t>
      </w:r>
    </w:p>
    <w:p w14:paraId="59DABB31" w14:textId="1DB78CD4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5.1 TLB miss exception and Exception </w:t>
      </w:r>
      <w:del w:id="185" w:author="Jonathan Mielchen" w:date="2024-09-24T23:21:00Z" w16du:dateUtc="2024-09-24T21:21:00Z">
        <w:r w:rsidRPr="00A17E1C" w:rsidDel="00031DFB">
          <w:rPr>
            <w:lang w:val="en-US"/>
          </w:rPr>
          <w:delText>Triggerer</w:delText>
        </w:r>
      </w:del>
      <w:ins w:id="186" w:author="Jonathan Mielchen" w:date="2024-09-24T23:21:00Z" w16du:dateUtc="2024-09-24T21:21:00Z">
        <w:r w:rsidR="00031DFB" w:rsidRPr="00A17E1C">
          <w:rPr>
            <w:lang w:val="en-US"/>
          </w:rPr>
          <w:t>Trigger</w:t>
        </w:r>
      </w:ins>
    </w:p>
    <w:p w14:paraId="374C3CD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There are two requisites the hardware needs to fulfill </w:t>
      </w:r>
      <w:proofErr w:type="gramStart"/>
      <w:r w:rsidRPr="00A17E1C">
        <w:rPr>
          <w:lang w:val="en-US"/>
        </w:rPr>
        <w:t>in order to</w:t>
      </w:r>
      <w:proofErr w:type="gramEnd"/>
      <w:r w:rsidRPr="00A17E1C">
        <w:rPr>
          <w:lang w:val="en-US"/>
        </w:rPr>
        <w:t xml:space="preserve"> do a</w:t>
      </w:r>
    </w:p>
    <w:p w14:paraId="02C5D4A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software-managed TLB fill: to be a way to signal to the operating system</w:t>
      </w:r>
    </w:p>
    <w:p w14:paraId="7A7AC88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that a TLB miss occurred and there needs to be some sort of instruction</w:t>
      </w:r>
    </w:p>
    <w:p w14:paraId="536BCB0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that can be used to write TLB entries. This step is about the former:</w:t>
      </w:r>
    </w:p>
    <w:p w14:paraId="69595A6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Changing the QEMU RISC-V emulator to throw a newly defined TLB</w:t>
      </w:r>
    </w:p>
    <w:p w14:paraId="23EE39D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miss exception whenever the TLB misses. Changing the whole system</w:t>
      </w:r>
    </w:p>
    <w:p w14:paraId="052D18A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start throwing a TLB miss exception on every virtual address would</w:t>
      </w:r>
    </w:p>
    <w:p w14:paraId="2E17F06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29</w:t>
      </w:r>
    </w:p>
    <w:p w14:paraId="676E4D3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30 chapter 5. </w:t>
      </w:r>
      <w:proofErr w:type="spellStart"/>
      <w:r w:rsidRPr="00A17E1C">
        <w:rPr>
          <w:lang w:val="en-US"/>
        </w:rPr>
        <w:t>implementationTLB</w:t>
      </w:r>
      <w:proofErr w:type="spellEnd"/>
      <w:r w:rsidRPr="00A17E1C">
        <w:rPr>
          <w:lang w:val="en-US"/>
        </w:rPr>
        <w:t xml:space="preserve"> Fill</w:t>
      </w:r>
    </w:p>
    <w:p w14:paraId="0D9476B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User Thread </w:t>
      </w:r>
      <w:proofErr w:type="spellStart"/>
      <w:r w:rsidRPr="00A17E1C">
        <w:rPr>
          <w:lang w:val="en-US"/>
        </w:rPr>
        <w:t>KernelTLB</w:t>
      </w:r>
      <w:proofErr w:type="spellEnd"/>
    </w:p>
    <w:p w14:paraId="139A43F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Access</w:t>
      </w:r>
    </w:p>
    <w:p w14:paraId="202EF2A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Context Switch</w:t>
      </w:r>
    </w:p>
    <w:p w14:paraId="44202E9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TLB </w:t>
      </w:r>
      <w:proofErr w:type="spellStart"/>
      <w:r w:rsidRPr="00A17E1C">
        <w:rPr>
          <w:lang w:val="en-US"/>
        </w:rPr>
        <w:t>MissTLB</w:t>
      </w:r>
      <w:proofErr w:type="spellEnd"/>
      <w:r w:rsidRPr="00A17E1C">
        <w:rPr>
          <w:lang w:val="en-US"/>
        </w:rPr>
        <w:t xml:space="preserve"> Hit</w:t>
      </w:r>
    </w:p>
    <w:p w14:paraId="21A9021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Miss</w:t>
      </w:r>
    </w:p>
    <w:p w14:paraId="6BC324D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Handler</w:t>
      </w:r>
    </w:p>
    <w:p w14:paraId="386A4F0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Access</w:t>
      </w:r>
    </w:p>
    <w:p w14:paraId="6166E5C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Hit</w:t>
      </w:r>
    </w:p>
    <w:p w14:paraId="438B125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Figure 5.1: Sequence of action in case of a TLB Hit and Miss</w:t>
      </w:r>
    </w:p>
    <w:p w14:paraId="494C3D4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make it very hard to debug both first tries at implementing a handler</w:t>
      </w:r>
    </w:p>
    <w:p w14:paraId="0CD8595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for the exception and the exception throwing code in QEMU itself. And</w:t>
      </w:r>
    </w:p>
    <w:p w14:paraId="62E8121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not only would the exception be thrown as soon as virtual memory is</w:t>
      </w:r>
    </w:p>
    <w:p w14:paraId="7C0A814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activated in xv6-</w:t>
      </w:r>
      <w:proofErr w:type="gramStart"/>
      <w:r w:rsidRPr="00A17E1C">
        <w:rPr>
          <w:lang w:val="en-US"/>
        </w:rPr>
        <w:t>riscv:kernel</w:t>
      </w:r>
      <w:proofErr w:type="gramEnd"/>
      <w:r w:rsidRPr="00A17E1C">
        <w:rPr>
          <w:lang w:val="en-US"/>
        </w:rPr>
        <w:t>/</w:t>
      </w:r>
      <w:proofErr w:type="spellStart"/>
      <w:r w:rsidRPr="00A17E1C">
        <w:rPr>
          <w:lang w:val="en-US"/>
        </w:rPr>
        <w:t>main.c</w:t>
      </w:r>
      <w:proofErr w:type="spellEnd"/>
      <w:r w:rsidRPr="00A17E1C">
        <w:rPr>
          <w:lang w:val="en-US"/>
        </w:rPr>
        <w:t>, the exception would be thrown as</w:t>
      </w:r>
    </w:p>
    <w:p w14:paraId="3A0F405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soon as exceptions are activated and a memory access happens, because</w:t>
      </w:r>
    </w:p>
    <w:p w14:paraId="7624FE1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QEMU also uses the </w:t>
      </w:r>
      <w:proofErr w:type="spellStart"/>
      <w:r w:rsidRPr="00A17E1C">
        <w:rPr>
          <w:lang w:val="en-US"/>
        </w:rPr>
        <w:t>fill_tlb</w:t>
      </w:r>
      <w:proofErr w:type="spellEnd"/>
      <w:r w:rsidRPr="00A17E1C">
        <w:rPr>
          <w:lang w:val="en-US"/>
        </w:rPr>
        <w:t xml:space="preserve"> routine to fill the TLB with direct virtual-</w:t>
      </w:r>
    </w:p>
    <w:p w14:paraId="043464B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to-physical mappings when no virtual memory is used. This speeds up</w:t>
      </w:r>
    </w:p>
    <w:p w14:paraId="69088856" w14:textId="6250A9B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execution of the </w:t>
      </w:r>
      <w:del w:id="187" w:author="Jonathan Mielchen" w:date="2024-09-24T23:22:00Z" w16du:dateUtc="2024-09-24T21:22:00Z">
        <w:r w:rsidRPr="00A17E1C" w:rsidDel="00031DFB">
          <w:rPr>
            <w:lang w:val="en-US"/>
          </w:rPr>
          <w:delText>dynamically-translated</w:delText>
        </w:r>
      </w:del>
      <w:ins w:id="188" w:author="Jonathan Mielchen" w:date="2024-09-24T23:22:00Z" w16du:dateUtc="2024-09-24T21:22:00Z">
        <w:r w:rsidR="00031DFB" w:rsidRPr="00A17E1C">
          <w:rPr>
            <w:lang w:val="en-US"/>
          </w:rPr>
          <w:t>dynamically translated</w:t>
        </w:r>
      </w:ins>
      <w:r w:rsidRPr="00A17E1C">
        <w:rPr>
          <w:lang w:val="en-US"/>
        </w:rPr>
        <w:t xml:space="preserve"> code, as it </w:t>
      </w:r>
      <w:proofErr w:type="gramStart"/>
      <w:r w:rsidRPr="00A17E1C">
        <w:rPr>
          <w:lang w:val="en-US"/>
        </w:rPr>
        <w:t>is able to</w:t>
      </w:r>
      <w:proofErr w:type="gramEnd"/>
      <w:r w:rsidRPr="00A17E1C">
        <w:rPr>
          <w:lang w:val="en-US"/>
        </w:rPr>
        <w:t xml:space="preserve"> directly</w:t>
      </w:r>
    </w:p>
    <w:p w14:paraId="07632C8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lookup addresses in the TLB using a fast path []. For this step of the</w:t>
      </w:r>
    </w:p>
    <w:p w14:paraId="02AEFB8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implementation, the QEMU memory system emulation must be changed</w:t>
      </w:r>
    </w:p>
    <w:p w14:paraId="0DF31E8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throw a TLB miss exception when a TLB lookup misses. To keep the</w:t>
      </w:r>
    </w:p>
    <w:p w14:paraId="42E7611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 running as normal, this will be done for only one hardcoded</w:t>
      </w:r>
    </w:p>
    <w:p w14:paraId="4184686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address, that is usually not used by xv6. On the xv6 side, we need a user-</w:t>
      </w:r>
    </w:p>
    <w:p w14:paraId="0FA50D7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level program, that accesses the specific address and thus prompts the</w:t>
      </w:r>
    </w:p>
    <w:p w14:paraId="4A03030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emulated hardware to throw a TLB miss exception.</w:t>
      </w:r>
    </w:p>
    <w:p w14:paraId="7097C0C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5.1.1 Address Selection</w:t>
      </w:r>
    </w:p>
    <w:p w14:paraId="08CAF2E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choice for an address to be used for testing the TLB miss exception</w:t>
      </w:r>
    </w:p>
    <w:p w14:paraId="6CD5375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throwing is easy: As shown in Figure 5.2, the physical memory map of xv6</w:t>
      </w:r>
    </w:p>
    <w:p w14:paraId="4AB92A5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has an area of “Free memory” that is managed by the physical memory</w:t>
      </w:r>
    </w:p>
    <w:p w14:paraId="3C9A6A14" w14:textId="7B999D51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5.1. </w:t>
      </w:r>
      <w:proofErr w:type="spellStart"/>
      <w:r w:rsidRPr="00A17E1C">
        <w:rPr>
          <w:lang w:val="en-US"/>
        </w:rPr>
        <w:t>tlb</w:t>
      </w:r>
      <w:proofErr w:type="spellEnd"/>
      <w:r w:rsidRPr="00A17E1C">
        <w:rPr>
          <w:lang w:val="en-US"/>
        </w:rPr>
        <w:t xml:space="preserve"> miss exception and exception </w:t>
      </w:r>
      <w:del w:id="189" w:author="Jonathan Mielchen" w:date="2024-09-24T23:22:00Z" w16du:dateUtc="2024-09-24T21:22:00Z">
        <w:r w:rsidRPr="00A17E1C" w:rsidDel="00031DFB">
          <w:rPr>
            <w:lang w:val="en-US"/>
          </w:rPr>
          <w:delText>triggerer</w:delText>
        </w:r>
      </w:del>
      <w:ins w:id="190" w:author="Jonathan Mielchen" w:date="2024-09-24T23:22:00Z" w16du:dateUtc="2024-09-24T21:22:00Z">
        <w:r w:rsidR="00031DFB" w:rsidRPr="00A17E1C">
          <w:rPr>
            <w:lang w:val="en-US"/>
          </w:rPr>
          <w:t>trigger</w:t>
        </w:r>
      </w:ins>
      <w:r w:rsidRPr="00A17E1C">
        <w:rPr>
          <w:lang w:val="en-US"/>
        </w:rPr>
        <w:t xml:space="preserve"> 310</w:t>
      </w:r>
    </w:p>
    <w:p w14:paraId="0AE461A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Trampoline</w:t>
      </w:r>
    </w:p>
    <w:p w14:paraId="7682013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Unused</w:t>
      </w:r>
    </w:p>
    <w:p w14:paraId="7476008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Unused</w:t>
      </w:r>
    </w:p>
    <w:p w14:paraId="6E005CC4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UnusedKstack</w:t>
      </w:r>
      <w:proofErr w:type="spellEnd"/>
      <w:r w:rsidRPr="00A17E1C">
        <w:rPr>
          <w:lang w:val="en-US"/>
        </w:rPr>
        <w:t xml:space="preserve"> 0</w:t>
      </w:r>
    </w:p>
    <w:p w14:paraId="1EF3BDE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Guard page</w:t>
      </w:r>
    </w:p>
    <w:p w14:paraId="07C9BDCF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Kstack</w:t>
      </w:r>
      <w:proofErr w:type="spellEnd"/>
      <w:r w:rsidRPr="00A17E1C">
        <w:rPr>
          <w:lang w:val="en-US"/>
        </w:rPr>
        <w:t xml:space="preserve"> 1</w:t>
      </w:r>
    </w:p>
    <w:p w14:paraId="6183751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Guard page</w:t>
      </w:r>
    </w:p>
    <w:p w14:paraId="0B2F7A0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0x1000</w:t>
      </w:r>
    </w:p>
    <w:p w14:paraId="3769186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0</w:t>
      </w:r>
    </w:p>
    <w:p w14:paraId="55D9707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R-X</w:t>
      </w:r>
    </w:p>
    <w:p w14:paraId="11BD8C8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Addresses</w:t>
      </w:r>
    </w:p>
    <w:p w14:paraId="2FC41EE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CLINT</w:t>
      </w:r>
    </w:p>
    <w:p w14:paraId="11E38A2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Kernel text</w:t>
      </w:r>
    </w:p>
    <w:p w14:paraId="613786A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boot ROM</w:t>
      </w:r>
    </w:p>
    <w:p w14:paraId="2A36A7D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Addresses</w:t>
      </w:r>
    </w:p>
    <w:p w14:paraId="0DD29D4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2^56-1</w:t>
      </w:r>
    </w:p>
    <w:p w14:paraId="63E89E6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Unused</w:t>
      </w:r>
    </w:p>
    <w:p w14:paraId="6E10FD8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other I/O devices</w:t>
      </w:r>
    </w:p>
    <w:p w14:paraId="1CDAFB6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0x02000000</w:t>
      </w:r>
    </w:p>
    <w:p w14:paraId="17EBBD3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0x0C000000 PLIC</w:t>
      </w:r>
    </w:p>
    <w:p w14:paraId="49C5D6A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UART0</w:t>
      </w:r>
    </w:p>
    <w:p w14:paraId="45C93E1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VIRTIO disk</w:t>
      </w:r>
    </w:p>
    <w:p w14:paraId="54605F6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0x10000000</w:t>
      </w:r>
    </w:p>
    <w:p w14:paraId="103A060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0x10001000</w:t>
      </w:r>
    </w:p>
    <w:p w14:paraId="1D07340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KERNBASE</w:t>
      </w:r>
    </w:p>
    <w:p w14:paraId="3863F4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(0x80000000)</w:t>
      </w:r>
    </w:p>
    <w:p w14:paraId="6DB2DA1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PHYSTOP</w:t>
      </w:r>
    </w:p>
    <w:p w14:paraId="0164EB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(0x88000000)</w:t>
      </w:r>
    </w:p>
    <w:p w14:paraId="17BC125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MAXVA</w:t>
      </w:r>
    </w:p>
    <w:p w14:paraId="2519016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Kernel data</w:t>
      </w:r>
    </w:p>
    <w:p w14:paraId="4B58AC2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R-X</w:t>
      </w:r>
    </w:p>
    <w:p w14:paraId="23D1CF9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RW-</w:t>
      </w:r>
    </w:p>
    <w:p w14:paraId="4315AD7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memory (RAM)</w:t>
      </w:r>
    </w:p>
    <w:p w14:paraId="31ACB7B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VIRTIO disk</w:t>
      </w:r>
    </w:p>
    <w:p w14:paraId="4A1119F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UART0</w:t>
      </w:r>
    </w:p>
    <w:p w14:paraId="0D1DBF7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PLIC</w:t>
      </w:r>
    </w:p>
    <w:p w14:paraId="494734E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RW-</w:t>
      </w:r>
    </w:p>
    <w:p w14:paraId="4BC5B21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RW-</w:t>
      </w:r>
    </w:p>
    <w:p w14:paraId="7A4D5E2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RW-</w:t>
      </w:r>
    </w:p>
    <w:p w14:paraId="0522543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Free memory RW-</w:t>
      </w:r>
    </w:p>
    <w:p w14:paraId="1106800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...</w:t>
      </w:r>
    </w:p>
    <w:p w14:paraId="416B4F0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---</w:t>
      </w:r>
    </w:p>
    <w:p w14:paraId="4CC3DDB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---</w:t>
      </w:r>
    </w:p>
    <w:p w14:paraId="111DA05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RW-</w:t>
      </w:r>
    </w:p>
    <w:p w14:paraId="389C911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RW-</w:t>
      </w:r>
    </w:p>
    <w:p w14:paraId="6977836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Figure 5.2: The xv6 memory layout and how the kernel virtual address space is mapped on the physical address space.</w:t>
      </w:r>
    </w:p>
    <w:p w14:paraId="28FA363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Taken from the xv6 book [CKM11].</w:t>
      </w:r>
    </w:p>
    <w:p w14:paraId="21FF476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allocator. The memory allocator always gives out the next page starting</w:t>
      </w:r>
    </w:p>
    <w:p w14:paraId="59632FA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from low to high addresses when a new page is requested by kernel</w:t>
      </w:r>
    </w:p>
    <w:p w14:paraId="4D290A5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routines. The address 0x84fff000 was chosen as a testing address. Note</w:t>
      </w:r>
    </w:p>
    <w:p w14:paraId="3A7D92A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that the physical memory allocator in </w:t>
      </w:r>
      <w:proofErr w:type="spellStart"/>
      <w:r w:rsidRPr="00A17E1C">
        <w:rPr>
          <w:lang w:val="en-US"/>
        </w:rPr>
        <w:t>kalloc.c</w:t>
      </w:r>
      <w:proofErr w:type="spellEnd"/>
      <w:r w:rsidRPr="00A17E1C">
        <w:rPr>
          <w:lang w:val="en-US"/>
        </w:rPr>
        <w:t xml:space="preserve"> will </w:t>
      </w:r>
      <w:proofErr w:type="gramStart"/>
      <w:r w:rsidRPr="00A17E1C">
        <w:rPr>
          <w:lang w:val="en-US"/>
        </w:rPr>
        <w:t>actually touch</w:t>
      </w:r>
      <w:proofErr w:type="gramEnd"/>
      <w:r w:rsidRPr="00A17E1C">
        <w:rPr>
          <w:lang w:val="en-US"/>
        </w:rPr>
        <w:t xml:space="preserve"> on to</w:t>
      </w:r>
    </w:p>
    <w:p w14:paraId="7E70DB1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(or any address in the range from 0x80000000 to 0x88000000), when</w:t>
      </w:r>
    </w:p>
    <w:p w14:paraId="4A924FA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initializing the linked list used to keep track of the free pages [CKM11].</w:t>
      </w:r>
    </w:p>
    <w:p w14:paraId="6A05D5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5.1.2 TLB miss exception in QEMU</w:t>
      </w:r>
    </w:p>
    <w:p w14:paraId="7CED3B1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To properly test the implementation, the </w:t>
      </w:r>
      <w:proofErr w:type="spellStart"/>
      <w:r w:rsidRPr="00A17E1C">
        <w:rPr>
          <w:lang w:val="en-US"/>
        </w:rPr>
        <w:t>tlb_fill</w:t>
      </w:r>
      <w:proofErr w:type="spellEnd"/>
      <w:r w:rsidRPr="00A17E1C">
        <w:rPr>
          <w:lang w:val="en-US"/>
        </w:rPr>
        <w:t xml:space="preserve"> function was replaced</w:t>
      </w:r>
    </w:p>
    <w:p w14:paraId="3400D89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throw the TLB_MISS exception for one specified, page-aligned address</w:t>
      </w:r>
    </w:p>
    <w:p w14:paraId="1F810C38" w14:textId="1A9B6215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and to </w:t>
      </w:r>
      <w:del w:id="191" w:author="Jonathan Mielchen" w:date="2024-09-24T23:23:00Z" w16du:dateUtc="2024-09-24T21:23:00Z">
        <w:r w:rsidRPr="00A17E1C" w:rsidDel="00031DFB">
          <w:rPr>
            <w:lang w:val="en-US"/>
          </w:rPr>
          <w:delText>continue on</w:delText>
        </w:r>
      </w:del>
      <w:ins w:id="192" w:author="Jonathan Mielchen" w:date="2024-09-24T23:23:00Z" w16du:dateUtc="2024-09-24T21:23:00Z">
        <w:r w:rsidR="00031DFB" w:rsidRPr="00A17E1C">
          <w:rPr>
            <w:lang w:val="en-US"/>
          </w:rPr>
          <w:t>continue</w:t>
        </w:r>
      </w:ins>
      <w:r w:rsidRPr="00A17E1C">
        <w:rPr>
          <w:lang w:val="en-US"/>
        </w:rPr>
        <w:t xml:space="preserve"> normally for every other address. The implementation</w:t>
      </w:r>
    </w:p>
    <w:p w14:paraId="34BE762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is outlined in Listing 5.1.</w:t>
      </w:r>
    </w:p>
    <w:p w14:paraId="09C72CF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draw inspiration on how to implement a TLB miss exception in</w:t>
      </w:r>
    </w:p>
    <w:p w14:paraId="3914595E" w14:textId="52FCB8E9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QEMU, you can </w:t>
      </w:r>
      <w:del w:id="193" w:author="Jonathan Mielchen" w:date="2024-09-24T23:23:00Z" w16du:dateUtc="2024-09-24T21:23:00Z">
        <w:r w:rsidRPr="00A17E1C" w:rsidDel="00031DFB">
          <w:rPr>
            <w:lang w:val="en-US"/>
          </w:rPr>
          <w:delText>take a look</w:delText>
        </w:r>
      </w:del>
      <w:ins w:id="194" w:author="Jonathan Mielchen" w:date="2024-09-24T23:23:00Z" w16du:dateUtc="2024-09-24T21:23:00Z">
        <w:r w:rsidR="00031DFB" w:rsidRPr="00A17E1C">
          <w:rPr>
            <w:lang w:val="en-US"/>
          </w:rPr>
          <w:t>look</w:t>
        </w:r>
      </w:ins>
      <w:r w:rsidRPr="00A17E1C">
        <w:rPr>
          <w:lang w:val="en-US"/>
        </w:rPr>
        <w:t xml:space="preserve"> at how page fault exceptions are thrown.</w:t>
      </w:r>
    </w:p>
    <w:p w14:paraId="5CB544F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Whenever a page fault exception is triggered, the TLB is checked first to</w:t>
      </w:r>
    </w:p>
    <w:p w14:paraId="31246F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see if there is a mapping for the input virtual address [24b]. Additionally,</w:t>
      </w:r>
    </w:p>
    <w:p w14:paraId="5DD9808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RISC-V cores provide the faulting address of the page fault exception in</w:t>
      </w:r>
    </w:p>
    <w:p w14:paraId="7C243C8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</w:t>
      </w:r>
      <w:proofErr w:type="spellStart"/>
      <w:r w:rsidRPr="00A17E1C">
        <w:rPr>
          <w:lang w:val="en-US"/>
        </w:rPr>
        <w:t>mtval</w:t>
      </w:r>
      <w:proofErr w:type="spellEnd"/>
      <w:r w:rsidRPr="00A17E1C">
        <w:rPr>
          <w:lang w:val="en-US"/>
        </w:rPr>
        <w:t xml:space="preserve"> register [Wat+24]. The faulting address will also be necessary</w:t>
      </w:r>
    </w:p>
    <w:p w14:paraId="15336C4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handling the TLB miss exception.</w:t>
      </w:r>
    </w:p>
    <w:p w14:paraId="70CC9F4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Adding a new exception to the QEMU emulator requires changes</w:t>
      </w:r>
    </w:p>
    <w:p w14:paraId="750834D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at </w:t>
      </w:r>
      <w:proofErr w:type="gramStart"/>
      <w:r w:rsidRPr="00A17E1C">
        <w:rPr>
          <w:lang w:val="en-US"/>
        </w:rPr>
        <w:t>a number of</w:t>
      </w:r>
      <w:proofErr w:type="gramEnd"/>
      <w:r w:rsidRPr="00A17E1C">
        <w:rPr>
          <w:lang w:val="en-US"/>
        </w:rPr>
        <w:t xml:space="preserve"> places. In the following, the relevant code locations in</w:t>
      </w:r>
    </w:p>
    <w:p w14:paraId="56DF533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QEMU source [24b] are shown. This may be completely different</w:t>
      </w:r>
    </w:p>
    <w:p w14:paraId="5087AF8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32 chapter 5. implementation</w:t>
      </w:r>
    </w:p>
    <w:p w14:paraId="0066C73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Listing 5.1: Alternative Implementation for the RISC-V </w:t>
      </w:r>
      <w:proofErr w:type="spellStart"/>
      <w:r w:rsidRPr="00A17E1C">
        <w:rPr>
          <w:lang w:val="en-US"/>
        </w:rPr>
        <w:t>tlb_fill</w:t>
      </w:r>
      <w:proofErr w:type="spellEnd"/>
      <w:r w:rsidRPr="00A17E1C">
        <w:rPr>
          <w:lang w:val="en-US"/>
        </w:rPr>
        <w:t xml:space="preserve"> function with</w:t>
      </w:r>
    </w:p>
    <w:p w14:paraId="01F60AD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special case to start testing TLB Miss Handler implementations. In line 11,</w:t>
      </w:r>
    </w:p>
    <w:p w14:paraId="5709820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conditional branch is used to only trigger the exception when neither the</w:t>
      </w:r>
    </w:p>
    <w:p w14:paraId="22CD9B0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Virtual Memory (as set in the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 MODE field) is bare nor the </w:t>
      </w:r>
      <w:proofErr w:type="spellStart"/>
      <w:r w:rsidRPr="00A17E1C">
        <w:rPr>
          <w:lang w:val="en-US"/>
        </w:rPr>
        <w:t>priviledge</w:t>
      </w:r>
      <w:proofErr w:type="spellEnd"/>
      <w:r w:rsidRPr="00A17E1C">
        <w:rPr>
          <w:lang w:val="en-US"/>
        </w:rPr>
        <w:t xml:space="preserve"> mode</w:t>
      </w:r>
    </w:p>
    <w:p w14:paraId="44C0147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is the machine mode. If the virtual address is the hardcoded one, a TLB miss</w:t>
      </w:r>
    </w:p>
    <w:p w14:paraId="17DDB4F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exception is thrown, otherwise the original functions is called, which will</w:t>
      </w:r>
    </w:p>
    <w:p w14:paraId="2F73D66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perform a page table walk to find the mapping.</w:t>
      </w:r>
    </w:p>
    <w:p w14:paraId="09F5C8A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1 bool </w:t>
      </w:r>
      <w:proofErr w:type="spellStart"/>
      <w:r w:rsidRPr="00A17E1C">
        <w:rPr>
          <w:lang w:val="en-US"/>
        </w:rPr>
        <w:t>my_riscv_cpu_tlb_</w:t>
      </w:r>
      <w:proofErr w:type="gramStart"/>
      <w:r w:rsidRPr="00A17E1C">
        <w:rPr>
          <w:lang w:val="en-US"/>
        </w:rPr>
        <w:t>fill</w:t>
      </w:r>
      <w:proofErr w:type="spellEnd"/>
      <w:r w:rsidRPr="00A17E1C">
        <w:rPr>
          <w:lang w:val="en-US"/>
        </w:rPr>
        <w:t>(</w:t>
      </w:r>
      <w:proofErr w:type="spellStart"/>
      <w:proofErr w:type="gramEnd"/>
      <w:r w:rsidRPr="00A17E1C">
        <w:rPr>
          <w:lang w:val="en-US"/>
        </w:rPr>
        <w:t>CPUState</w:t>
      </w:r>
      <w:proofErr w:type="spellEnd"/>
      <w:r w:rsidRPr="00A17E1C">
        <w:rPr>
          <w:lang w:val="en-US"/>
        </w:rPr>
        <w:t xml:space="preserve"> *cs, </w:t>
      </w:r>
      <w:proofErr w:type="spellStart"/>
      <w:r w:rsidRPr="00A17E1C">
        <w:rPr>
          <w:lang w:val="en-US"/>
        </w:rPr>
        <w:t>vaddr</w:t>
      </w:r>
      <w:proofErr w:type="spellEnd"/>
      <w:r w:rsidRPr="00A17E1C">
        <w:rPr>
          <w:lang w:val="en-US"/>
        </w:rPr>
        <w:t xml:space="preserve"> address, int size,</w:t>
      </w:r>
    </w:p>
    <w:p w14:paraId="351F52D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 </w:t>
      </w:r>
      <w:proofErr w:type="spellStart"/>
      <w:r w:rsidRPr="00A17E1C">
        <w:rPr>
          <w:lang w:val="en-US"/>
        </w:rPr>
        <w:t>MMUAccessType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access_type</w:t>
      </w:r>
      <w:proofErr w:type="spellEnd"/>
      <w:r w:rsidRPr="00A17E1C">
        <w:rPr>
          <w:lang w:val="en-US"/>
        </w:rPr>
        <w:t xml:space="preserve">, int </w:t>
      </w:r>
      <w:proofErr w:type="spellStart"/>
      <w:r w:rsidRPr="00A17E1C">
        <w:rPr>
          <w:lang w:val="en-US"/>
        </w:rPr>
        <w:t>mmu_idx</w:t>
      </w:r>
      <w:proofErr w:type="spellEnd"/>
      <w:r w:rsidRPr="00A17E1C">
        <w:rPr>
          <w:lang w:val="en-US"/>
        </w:rPr>
        <w:t>,</w:t>
      </w:r>
    </w:p>
    <w:p w14:paraId="0DBA918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 bool </w:t>
      </w:r>
      <w:proofErr w:type="gramStart"/>
      <w:r w:rsidRPr="00A17E1C">
        <w:rPr>
          <w:lang w:val="en-US"/>
        </w:rPr>
        <w:t>probe</w:t>
      </w:r>
      <w:proofErr w:type="gram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uintptr_t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retaddr</w:t>
      </w:r>
      <w:proofErr w:type="spellEnd"/>
      <w:r w:rsidRPr="00A17E1C">
        <w:rPr>
          <w:lang w:val="en-US"/>
        </w:rPr>
        <w:t>)</w:t>
      </w:r>
    </w:p>
    <w:p w14:paraId="496C8B3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 {</w:t>
      </w:r>
    </w:p>
    <w:p w14:paraId="642624F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 RISCVCPU *</w:t>
      </w:r>
      <w:proofErr w:type="spellStart"/>
      <w:r w:rsidRPr="00A17E1C">
        <w:rPr>
          <w:lang w:val="en-US"/>
        </w:rPr>
        <w:t>cpu</w:t>
      </w:r>
      <w:proofErr w:type="spellEnd"/>
      <w:r w:rsidRPr="00A17E1C">
        <w:rPr>
          <w:lang w:val="en-US"/>
        </w:rPr>
        <w:t xml:space="preserve"> = RISCV_</w:t>
      </w:r>
      <w:proofErr w:type="gramStart"/>
      <w:r w:rsidRPr="00A17E1C">
        <w:rPr>
          <w:lang w:val="en-US"/>
        </w:rPr>
        <w:t>CPU(</w:t>
      </w:r>
      <w:proofErr w:type="gramEnd"/>
      <w:r w:rsidRPr="00A17E1C">
        <w:rPr>
          <w:lang w:val="en-US"/>
        </w:rPr>
        <w:t>cs);</w:t>
      </w:r>
    </w:p>
    <w:p w14:paraId="2664B2A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6 </w:t>
      </w:r>
      <w:proofErr w:type="spellStart"/>
      <w:r w:rsidRPr="00A17E1C">
        <w:rPr>
          <w:lang w:val="en-US"/>
        </w:rPr>
        <w:t>CPURISCVState</w:t>
      </w:r>
      <w:proofErr w:type="spellEnd"/>
      <w:r w:rsidRPr="00A17E1C">
        <w:rPr>
          <w:lang w:val="en-US"/>
        </w:rPr>
        <w:t xml:space="preserve"> *env = &amp;</w:t>
      </w:r>
      <w:proofErr w:type="spellStart"/>
      <w:r w:rsidRPr="00A17E1C">
        <w:rPr>
          <w:lang w:val="en-US"/>
        </w:rPr>
        <w:t>cpu</w:t>
      </w:r>
      <w:proofErr w:type="spellEnd"/>
      <w:r w:rsidRPr="00A17E1C">
        <w:rPr>
          <w:lang w:val="en-US"/>
        </w:rPr>
        <w:t>-&gt;</w:t>
      </w:r>
      <w:proofErr w:type="gramStart"/>
      <w:r w:rsidRPr="00A17E1C">
        <w:rPr>
          <w:lang w:val="en-US"/>
        </w:rPr>
        <w:t>env;</w:t>
      </w:r>
      <w:proofErr w:type="gramEnd"/>
    </w:p>
    <w:p w14:paraId="0025AC5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7 int mode = </w:t>
      </w:r>
      <w:proofErr w:type="spellStart"/>
      <w:r w:rsidRPr="00A17E1C">
        <w:rPr>
          <w:lang w:val="en-US"/>
        </w:rPr>
        <w:t>mmuidx_priv</w:t>
      </w:r>
      <w:proofErr w:type="spellEnd"/>
      <w:r w:rsidRPr="00A17E1C">
        <w:rPr>
          <w:lang w:val="en-US"/>
        </w:rPr>
        <w:t>(</w:t>
      </w:r>
      <w:proofErr w:type="spellStart"/>
      <w:r w:rsidRPr="00A17E1C">
        <w:rPr>
          <w:lang w:val="en-US"/>
        </w:rPr>
        <w:t>mmu_idx</w:t>
      </w:r>
      <w:proofErr w:type="spellEnd"/>
      <w:proofErr w:type="gramStart"/>
      <w:r w:rsidRPr="00A17E1C">
        <w:rPr>
          <w:lang w:val="en-US"/>
        </w:rPr>
        <w:t>);</w:t>
      </w:r>
      <w:proofErr w:type="gramEnd"/>
    </w:p>
    <w:p w14:paraId="40518E5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8 int </w:t>
      </w:r>
      <w:proofErr w:type="spellStart"/>
      <w:r w:rsidRPr="00A17E1C">
        <w:rPr>
          <w:lang w:val="en-US"/>
        </w:rPr>
        <w:t>vm</w:t>
      </w:r>
      <w:proofErr w:type="spellEnd"/>
      <w:r w:rsidRPr="00A17E1C">
        <w:rPr>
          <w:lang w:val="en-US"/>
        </w:rPr>
        <w:t xml:space="preserve"> = </w:t>
      </w:r>
      <w:proofErr w:type="spellStart"/>
      <w:r w:rsidRPr="00A17E1C">
        <w:rPr>
          <w:lang w:val="en-US"/>
        </w:rPr>
        <w:t>get_field</w:t>
      </w:r>
      <w:proofErr w:type="spellEnd"/>
      <w:r w:rsidRPr="00A17E1C">
        <w:rPr>
          <w:lang w:val="en-US"/>
        </w:rPr>
        <w:t>(env-&gt;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>, SATP64_MODE</w:t>
      </w:r>
      <w:proofErr w:type="gramStart"/>
      <w:r w:rsidRPr="00A17E1C">
        <w:rPr>
          <w:lang w:val="en-US"/>
        </w:rPr>
        <w:t>);</w:t>
      </w:r>
      <w:proofErr w:type="gramEnd"/>
    </w:p>
    <w:p w14:paraId="13CED92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9 </w:t>
      </w:r>
      <w:proofErr w:type="gramStart"/>
      <w:r w:rsidRPr="00A17E1C">
        <w:rPr>
          <w:lang w:val="en-US"/>
        </w:rPr>
        <w:t>bool</w:t>
      </w:r>
      <w:proofErr w:type="gramEnd"/>
      <w:r w:rsidRPr="00A17E1C">
        <w:rPr>
          <w:lang w:val="en-US"/>
        </w:rPr>
        <w:t xml:space="preserve"> ret = false;</w:t>
      </w:r>
    </w:p>
    <w:p w14:paraId="016CA55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10</w:t>
      </w:r>
    </w:p>
    <w:p w14:paraId="400F2EE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11 </w:t>
      </w:r>
      <w:proofErr w:type="gramStart"/>
      <w:r w:rsidRPr="00A17E1C">
        <w:rPr>
          <w:lang w:val="en-US"/>
        </w:rPr>
        <w:t>if(</w:t>
      </w:r>
      <w:proofErr w:type="gramEnd"/>
      <w:r w:rsidRPr="00A17E1C">
        <w:rPr>
          <w:lang w:val="en-US"/>
        </w:rPr>
        <w:t>!(</w:t>
      </w:r>
      <w:proofErr w:type="spellStart"/>
      <w:r w:rsidRPr="00A17E1C">
        <w:rPr>
          <w:lang w:val="en-US"/>
        </w:rPr>
        <w:t>vm</w:t>
      </w:r>
      <w:proofErr w:type="spellEnd"/>
      <w:r w:rsidRPr="00A17E1C">
        <w:rPr>
          <w:lang w:val="en-US"/>
        </w:rPr>
        <w:t xml:space="preserve"> == VM_1_10_MBARE || mode == PRV_M) &amp;&amp;</w:t>
      </w:r>
    </w:p>
    <w:p w14:paraId="218828C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12 </w:t>
      </w:r>
      <w:proofErr w:type="gramStart"/>
      <w:r w:rsidRPr="00A17E1C">
        <w:rPr>
          <w:lang w:val="en-US"/>
        </w:rPr>
        <w:t>address</w:t>
      </w:r>
      <w:proofErr w:type="gramEnd"/>
      <w:r w:rsidRPr="00A17E1C">
        <w:rPr>
          <w:lang w:val="en-US"/>
        </w:rPr>
        <w:t xml:space="preserve"> == (uint64_t)0x84fff000) {</w:t>
      </w:r>
    </w:p>
    <w:p w14:paraId="7F90D75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13 ret = </w:t>
      </w:r>
      <w:proofErr w:type="spellStart"/>
      <w:r w:rsidRPr="00A17E1C">
        <w:rPr>
          <w:lang w:val="en-US"/>
        </w:rPr>
        <w:t>riscv_cpu_tlb_miss_</w:t>
      </w:r>
      <w:proofErr w:type="gramStart"/>
      <w:r w:rsidRPr="00A17E1C">
        <w:rPr>
          <w:lang w:val="en-US"/>
        </w:rPr>
        <w:t>exception</w:t>
      </w:r>
      <w:proofErr w:type="spellEnd"/>
      <w:r w:rsidRPr="00A17E1C">
        <w:rPr>
          <w:lang w:val="en-US"/>
        </w:rPr>
        <w:t>(</w:t>
      </w:r>
      <w:proofErr w:type="spellStart"/>
      <w:proofErr w:type="gramEnd"/>
      <w:r w:rsidRPr="00A17E1C">
        <w:rPr>
          <w:lang w:val="en-US"/>
        </w:rPr>
        <w:t>cs,address,size,access_type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mmu_idx</w:t>
      </w:r>
      <w:proofErr w:type="spellEnd"/>
      <w:r w:rsidRPr="00A17E1C">
        <w:rPr>
          <w:lang w:val="en-US"/>
        </w:rPr>
        <w:t xml:space="preserve">, probe, </w:t>
      </w:r>
      <w:proofErr w:type="spellStart"/>
      <w:r w:rsidRPr="00A17E1C">
        <w:rPr>
          <w:lang w:val="en-US"/>
        </w:rPr>
        <w:t>retaddr</w:t>
      </w:r>
      <w:proofErr w:type="spellEnd"/>
      <w:r w:rsidRPr="00A17E1C">
        <w:rPr>
          <w:lang w:val="en-US"/>
        </w:rPr>
        <w:t>);</w:t>
      </w:r>
    </w:p>
    <w:p w14:paraId="72A32E20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14 }</w:t>
      </w:r>
      <w:proofErr w:type="gramEnd"/>
      <w:r w:rsidRPr="00A17E1C">
        <w:rPr>
          <w:lang w:val="en-US"/>
        </w:rPr>
        <w:t xml:space="preserve"> else {</w:t>
      </w:r>
    </w:p>
    <w:p w14:paraId="792D80E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15 ret = </w:t>
      </w:r>
      <w:proofErr w:type="spellStart"/>
      <w:r w:rsidRPr="00A17E1C">
        <w:rPr>
          <w:lang w:val="en-US"/>
        </w:rPr>
        <w:t>riscv_cpu_tlb_</w:t>
      </w:r>
      <w:proofErr w:type="gramStart"/>
      <w:r w:rsidRPr="00A17E1C">
        <w:rPr>
          <w:lang w:val="en-US"/>
        </w:rPr>
        <w:t>fill</w:t>
      </w:r>
      <w:proofErr w:type="spellEnd"/>
      <w:r w:rsidRPr="00A17E1C">
        <w:rPr>
          <w:lang w:val="en-US"/>
        </w:rPr>
        <w:t>(</w:t>
      </w:r>
      <w:proofErr w:type="spellStart"/>
      <w:proofErr w:type="gramEnd"/>
      <w:r w:rsidRPr="00A17E1C">
        <w:rPr>
          <w:lang w:val="en-US"/>
        </w:rPr>
        <w:t>cs,address,size,access_type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mmu_idx</w:t>
      </w:r>
      <w:proofErr w:type="spellEnd"/>
      <w:r w:rsidRPr="00A17E1C">
        <w:rPr>
          <w:lang w:val="en-US"/>
        </w:rPr>
        <w:t xml:space="preserve">, probe, </w:t>
      </w:r>
      <w:proofErr w:type="spellStart"/>
      <w:r w:rsidRPr="00A17E1C">
        <w:rPr>
          <w:lang w:val="en-US"/>
        </w:rPr>
        <w:t>retaddr</w:t>
      </w:r>
      <w:proofErr w:type="spellEnd"/>
      <w:r w:rsidRPr="00A17E1C">
        <w:rPr>
          <w:lang w:val="en-US"/>
        </w:rPr>
        <w:t>);</w:t>
      </w:r>
    </w:p>
    <w:p w14:paraId="61B7F550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16 }</w:t>
      </w:r>
      <w:proofErr w:type="gramEnd"/>
    </w:p>
    <w:p w14:paraId="694AE9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17 </w:t>
      </w:r>
      <w:proofErr w:type="gramStart"/>
      <w:r w:rsidRPr="00A17E1C">
        <w:rPr>
          <w:lang w:val="en-US"/>
        </w:rPr>
        <w:t>return</w:t>
      </w:r>
      <w:proofErr w:type="gramEnd"/>
      <w:r w:rsidRPr="00A17E1C">
        <w:rPr>
          <w:lang w:val="en-US"/>
        </w:rPr>
        <w:t xml:space="preserve"> ret;</w:t>
      </w:r>
    </w:p>
    <w:p w14:paraId="79EFEC11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18 }</w:t>
      </w:r>
      <w:proofErr w:type="gramEnd"/>
    </w:p>
    <w:p w14:paraId="04403A7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other targets, as the exception code is mostly target specific and this</w:t>
      </w:r>
    </w:p>
    <w:p w14:paraId="2F0EDB0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implementation only looked at the RISC-V target.</w:t>
      </w:r>
    </w:p>
    <w:p w14:paraId="67F5EE3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… target/</w:t>
      </w:r>
      <w:proofErr w:type="spellStart"/>
      <w:r w:rsidRPr="00A17E1C">
        <w:rPr>
          <w:lang w:val="en-US"/>
        </w:rPr>
        <w:t>riscv</w:t>
      </w:r>
      <w:proofErr w:type="spellEnd"/>
      <w:r w:rsidRPr="00A17E1C">
        <w:rPr>
          <w:lang w:val="en-US"/>
        </w:rPr>
        <w:t>/</w:t>
      </w:r>
      <w:proofErr w:type="spellStart"/>
      <w:r w:rsidRPr="00A17E1C">
        <w:rPr>
          <w:lang w:val="en-US"/>
        </w:rPr>
        <w:t>cpu_bits.h</w:t>
      </w:r>
      <w:proofErr w:type="spellEnd"/>
      <w:r w:rsidRPr="00A17E1C">
        <w:rPr>
          <w:lang w:val="en-US"/>
        </w:rPr>
        <w:t xml:space="preserve"> contains all CPU-definitions specific to the</w:t>
      </w:r>
    </w:p>
    <w:p w14:paraId="60C191A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RISC-V target. There is also </w:t>
      </w:r>
      <w:proofErr w:type="gramStart"/>
      <w:r w:rsidRPr="00A17E1C">
        <w:rPr>
          <w:lang w:val="en-US"/>
        </w:rPr>
        <w:t>a</w:t>
      </w:r>
      <w:proofErr w:type="gram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enum</w:t>
      </w:r>
      <w:proofErr w:type="spellEnd"/>
      <w:r w:rsidRPr="00A17E1C">
        <w:rPr>
          <w:lang w:val="en-US"/>
        </w:rPr>
        <w:t xml:space="preserve"> called </w:t>
      </w:r>
      <w:proofErr w:type="spellStart"/>
      <w:r w:rsidRPr="00A17E1C">
        <w:rPr>
          <w:lang w:val="en-US"/>
        </w:rPr>
        <w:t>RISCVException</w:t>
      </w:r>
      <w:proofErr w:type="spellEnd"/>
      <w:r w:rsidRPr="00A17E1C">
        <w:rPr>
          <w:lang w:val="en-US"/>
        </w:rPr>
        <w:t xml:space="preserve"> which con-</w:t>
      </w:r>
    </w:p>
    <w:p w14:paraId="7CFE4275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tains</w:t>
      </w:r>
      <w:proofErr w:type="spellEnd"/>
      <w:r w:rsidRPr="00A17E1C">
        <w:rPr>
          <w:lang w:val="en-US"/>
        </w:rPr>
        <w:t xml:space="preserve"> the number-codes for all RISC-V exceptions. In choosing </w:t>
      </w:r>
      <w:proofErr w:type="gramStart"/>
      <w:r w:rsidRPr="00A17E1C">
        <w:rPr>
          <w:lang w:val="en-US"/>
        </w:rPr>
        <w:t>a</w:t>
      </w:r>
      <w:proofErr w:type="gramEnd"/>
      <w:r w:rsidRPr="00A17E1C">
        <w:rPr>
          <w:lang w:val="en-US"/>
        </w:rPr>
        <w:t xml:space="preserve"> ap-</w:t>
      </w:r>
    </w:p>
    <w:p w14:paraId="41486D94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propiate</w:t>
      </w:r>
      <w:proofErr w:type="spellEnd"/>
      <w:r w:rsidRPr="00A17E1C">
        <w:rPr>
          <w:lang w:val="en-US"/>
        </w:rPr>
        <w:t xml:space="preserve"> number for a new exception, one should consult the </w:t>
      </w:r>
      <w:proofErr w:type="spellStart"/>
      <w:r w:rsidRPr="00A17E1C">
        <w:rPr>
          <w:lang w:val="en-US"/>
        </w:rPr>
        <w:t>Privi</w:t>
      </w:r>
      <w:proofErr w:type="spellEnd"/>
      <w:r w:rsidRPr="00A17E1C">
        <w:rPr>
          <w:lang w:val="en-US"/>
        </w:rPr>
        <w:t>-</w:t>
      </w:r>
    </w:p>
    <w:p w14:paraId="12A08FF9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leged</w:t>
      </w:r>
      <w:proofErr w:type="spellEnd"/>
      <w:r w:rsidRPr="00A17E1C">
        <w:rPr>
          <w:lang w:val="en-US"/>
        </w:rPr>
        <w:t xml:space="preserve"> Architecture Specification [Wat+24]. There </w:t>
      </w:r>
      <w:proofErr w:type="gramStart"/>
      <w:r w:rsidRPr="00A17E1C">
        <w:rPr>
          <w:lang w:val="en-US"/>
        </w:rPr>
        <w:t>are</w:t>
      </w:r>
      <w:proofErr w:type="gramEnd"/>
      <w:r w:rsidRPr="00A17E1C">
        <w:rPr>
          <w:lang w:val="en-US"/>
        </w:rPr>
        <w:t xml:space="preserve"> specific exception</w:t>
      </w:r>
    </w:p>
    <w:p w14:paraId="34C008B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code ranges that are designated for custom use. E.g. the codes 24–32</w:t>
      </w:r>
    </w:p>
    <w:p w14:paraId="461A41D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48–63.</w:t>
      </w:r>
    </w:p>
    <w:p w14:paraId="785CE99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… target/</w:t>
      </w:r>
      <w:proofErr w:type="spellStart"/>
      <w:r w:rsidRPr="00A17E1C">
        <w:rPr>
          <w:lang w:val="en-US"/>
        </w:rPr>
        <w:t>riscv</w:t>
      </w:r>
      <w:proofErr w:type="spellEnd"/>
      <w:r w:rsidRPr="00A17E1C">
        <w:rPr>
          <w:lang w:val="en-US"/>
        </w:rPr>
        <w:t>/</w:t>
      </w:r>
      <w:proofErr w:type="spellStart"/>
      <w:r w:rsidRPr="00A17E1C">
        <w:rPr>
          <w:lang w:val="en-US"/>
        </w:rPr>
        <w:t>cpu_helper.c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riscv_cpu_do_interrupt</w:t>
      </w:r>
      <w:proofErr w:type="spellEnd"/>
      <w:r w:rsidRPr="00A17E1C">
        <w:rPr>
          <w:lang w:val="en-US"/>
        </w:rPr>
        <w:t xml:space="preserve"> is the target-specific</w:t>
      </w:r>
    </w:p>
    <w:p w14:paraId="1F7B065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function for triggering interrupts. Here it suffices to add the new </w:t>
      </w:r>
      <w:proofErr w:type="spellStart"/>
      <w:r w:rsidRPr="00A17E1C">
        <w:rPr>
          <w:lang w:val="en-US"/>
        </w:rPr>
        <w:t>excep</w:t>
      </w:r>
      <w:proofErr w:type="spellEnd"/>
      <w:r w:rsidRPr="00A17E1C">
        <w:rPr>
          <w:lang w:val="en-US"/>
        </w:rPr>
        <w:t>-</w:t>
      </w:r>
    </w:p>
    <w:p w14:paraId="4DAE7358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enum</w:t>
      </w:r>
      <w:proofErr w:type="spellEnd"/>
      <w:r w:rsidRPr="00A17E1C">
        <w:rPr>
          <w:lang w:val="en-US"/>
        </w:rPr>
        <w:t xml:space="preserve"> item to the switch case, when the new exception is similar</w:t>
      </w:r>
    </w:p>
    <w:p w14:paraId="388BE4F7" w14:textId="0081A885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in behavior to </w:t>
      </w:r>
      <w:del w:id="195" w:author="Jonathan Mielchen" w:date="2024-09-24T23:24:00Z" w16du:dateUtc="2024-09-24T21:24:00Z">
        <w:r w:rsidRPr="00A17E1C" w:rsidDel="00031DFB">
          <w:rPr>
            <w:lang w:val="en-US"/>
          </w:rPr>
          <w:delText>exising</w:delText>
        </w:r>
      </w:del>
      <w:ins w:id="196" w:author="Jonathan Mielchen" w:date="2024-09-24T23:24:00Z" w16du:dateUtc="2024-09-24T21:24:00Z">
        <w:r w:rsidR="00031DFB" w:rsidRPr="00A17E1C">
          <w:rPr>
            <w:lang w:val="en-US"/>
          </w:rPr>
          <w:t>existing</w:t>
        </w:r>
      </w:ins>
      <w:r w:rsidRPr="00A17E1C">
        <w:rPr>
          <w:lang w:val="en-US"/>
        </w:rPr>
        <w:t xml:space="preserve"> exceptions. Here the new exception is simply</w:t>
      </w:r>
    </w:p>
    <w:p w14:paraId="69DBA41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supposed to jump into an exception handler in the kernel. A lot of</w:t>
      </w:r>
    </w:p>
    <w:p w14:paraId="2A3296F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exceptions like page faults share that behavior.</w:t>
      </w:r>
    </w:p>
    <w:p w14:paraId="71D74E2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… Finally, if the exception should be delegatable to supervisor mode or</w:t>
      </w:r>
    </w:p>
    <w:p w14:paraId="6BDF5EF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 mode, the n-</w:t>
      </w:r>
      <w:proofErr w:type="spellStart"/>
      <w:r w:rsidRPr="00A17E1C">
        <w:rPr>
          <w:lang w:val="en-US"/>
        </w:rPr>
        <w:t>th</w:t>
      </w:r>
      <w:proofErr w:type="spellEnd"/>
      <w:r w:rsidRPr="00A17E1C">
        <w:rPr>
          <w:lang w:val="en-US"/>
        </w:rPr>
        <w:t xml:space="preserve"> bit, with n being the exception code, needs to</w:t>
      </w:r>
    </w:p>
    <w:p w14:paraId="734A967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be set in the DELEGABLE_EXCPS definition in target/</w:t>
      </w:r>
      <w:proofErr w:type="spellStart"/>
      <w:r w:rsidRPr="00A17E1C">
        <w:rPr>
          <w:lang w:val="en-US"/>
        </w:rPr>
        <w:t>riscv</w:t>
      </w:r>
      <w:proofErr w:type="spellEnd"/>
      <w:r w:rsidRPr="00A17E1C">
        <w:rPr>
          <w:lang w:val="en-US"/>
        </w:rPr>
        <w:t>/</w:t>
      </w:r>
      <w:proofErr w:type="spellStart"/>
      <w:r w:rsidRPr="00A17E1C">
        <w:rPr>
          <w:lang w:val="en-US"/>
        </w:rPr>
        <w:t>csr.c</w:t>
      </w:r>
      <w:proofErr w:type="spellEnd"/>
      <w:r w:rsidRPr="00A17E1C">
        <w:rPr>
          <w:lang w:val="en-US"/>
        </w:rPr>
        <w:t>. This</w:t>
      </w:r>
    </w:p>
    <w:p w14:paraId="0F7B8616" w14:textId="4A81DB19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enables the kernel to delegate the exception to another </w:t>
      </w:r>
      <w:del w:id="197" w:author="Jonathan Mielchen" w:date="2024-09-24T23:24:00Z" w16du:dateUtc="2024-09-24T21:24:00Z">
        <w:r w:rsidRPr="00A17E1C" w:rsidDel="00031DFB">
          <w:rPr>
            <w:lang w:val="en-US"/>
          </w:rPr>
          <w:delText>priviledge</w:delText>
        </w:r>
      </w:del>
      <w:ins w:id="198" w:author="Jonathan Mielchen" w:date="2024-09-24T23:24:00Z" w16du:dateUtc="2024-09-24T21:24:00Z">
        <w:r w:rsidR="00031DFB" w:rsidRPr="00A17E1C">
          <w:rPr>
            <w:lang w:val="en-US"/>
          </w:rPr>
          <w:t>privilege</w:t>
        </w:r>
      </w:ins>
      <w:r w:rsidRPr="00A17E1C">
        <w:rPr>
          <w:lang w:val="en-US"/>
        </w:rPr>
        <w:t xml:space="preserve"> level</w:t>
      </w:r>
    </w:p>
    <w:p w14:paraId="10D3C3A6" w14:textId="7FE18299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by setting the </w:t>
      </w:r>
      <w:del w:id="199" w:author="Jonathan Mielchen" w:date="2024-09-24T23:24:00Z" w16du:dateUtc="2024-09-24T21:24:00Z">
        <w:r w:rsidRPr="00A17E1C" w:rsidDel="00031DFB">
          <w:rPr>
            <w:lang w:val="en-US"/>
          </w:rPr>
          <w:delText>appropiate</w:delText>
        </w:r>
      </w:del>
      <w:ins w:id="200" w:author="Jonathan Mielchen" w:date="2024-09-24T23:24:00Z" w16du:dateUtc="2024-09-24T21:24:00Z">
        <w:r w:rsidR="00031DFB" w:rsidRPr="00A17E1C">
          <w:rPr>
            <w:lang w:val="en-US"/>
          </w:rPr>
          <w:t>appropriate</w:t>
        </w:r>
      </w:ins>
      <w:r w:rsidRPr="00A17E1C">
        <w:rPr>
          <w:lang w:val="en-US"/>
        </w:rPr>
        <w:t xml:space="preserve"> bit in the </w:t>
      </w:r>
      <w:proofErr w:type="spellStart"/>
      <w:r w:rsidRPr="00A17E1C">
        <w:rPr>
          <w:lang w:val="en-US"/>
        </w:rPr>
        <w:t>medeleg</w:t>
      </w:r>
      <w:proofErr w:type="spellEnd"/>
      <w:r w:rsidRPr="00A17E1C">
        <w:rPr>
          <w:lang w:val="en-US"/>
        </w:rPr>
        <w:t xml:space="preserve"> and </w:t>
      </w:r>
      <w:proofErr w:type="spellStart"/>
      <w:r w:rsidRPr="00A17E1C">
        <w:rPr>
          <w:lang w:val="en-US"/>
        </w:rPr>
        <w:t>sedeleg</w:t>
      </w:r>
      <w:proofErr w:type="spellEnd"/>
      <w:r w:rsidRPr="00A17E1C">
        <w:rPr>
          <w:lang w:val="en-US"/>
        </w:rPr>
        <w:t xml:space="preserve"> CSRs.</w:t>
      </w:r>
    </w:p>
    <w:p w14:paraId="27057FF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code shown in Listing 5.1 will finally trigger the function shown in</w:t>
      </w:r>
    </w:p>
    <w:p w14:paraId="190BC7B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Listing 5.2. After executing this function, QEMU will trigger a TLB miss</w:t>
      </w:r>
    </w:p>
    <w:p w14:paraId="73FA1AF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exception as soon as it gets back to the main execution loop [24b].</w:t>
      </w:r>
    </w:p>
    <w:p w14:paraId="5CE93AE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5.1.3 Exception Triggerer</w:t>
      </w:r>
    </w:p>
    <w:p w14:paraId="7A85097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properly test the changes introduced to the QEMU emulator, there</w:t>
      </w:r>
    </w:p>
    <w:p w14:paraId="5CC9868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needs to be some way to trigger a TLB exception. By implementing this as</w:t>
      </w:r>
    </w:p>
    <w:p w14:paraId="3A3BCB8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user-level program, the exception can be triggered using the xv6 shell.</w:t>
      </w:r>
    </w:p>
    <w:p w14:paraId="22FBE0F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5.1. </w:t>
      </w:r>
      <w:proofErr w:type="spellStart"/>
      <w:r w:rsidRPr="00A17E1C">
        <w:rPr>
          <w:lang w:val="en-US"/>
        </w:rPr>
        <w:t>tlb</w:t>
      </w:r>
      <w:proofErr w:type="spellEnd"/>
      <w:r w:rsidRPr="00A17E1C">
        <w:rPr>
          <w:lang w:val="en-US"/>
        </w:rPr>
        <w:t xml:space="preserve"> miss exception and exception triggerer 33</w:t>
      </w:r>
    </w:p>
    <w:p w14:paraId="33F3602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Listing 5.2: Setup-Code for raising a TLB Exception. The cs-&gt;</w:t>
      </w:r>
      <w:proofErr w:type="spellStart"/>
      <w:r w:rsidRPr="00A17E1C">
        <w:rPr>
          <w:lang w:val="en-US"/>
        </w:rPr>
        <w:t>exception_index</w:t>
      </w:r>
      <w:proofErr w:type="spellEnd"/>
    </w:p>
    <w:p w14:paraId="1ABC263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variable needs to be set to the custom TLB Exception </w:t>
      </w:r>
      <w:proofErr w:type="spellStart"/>
      <w:r w:rsidRPr="00A17E1C">
        <w:rPr>
          <w:lang w:val="en-US"/>
        </w:rPr>
        <w:t>enum</w:t>
      </w:r>
      <w:proofErr w:type="spellEnd"/>
      <w:r w:rsidRPr="00A17E1C">
        <w:rPr>
          <w:lang w:val="en-US"/>
        </w:rPr>
        <w:t xml:space="preserve"> value. The env-</w:t>
      </w:r>
    </w:p>
    <w:p w14:paraId="3F11C28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&gt;</w:t>
      </w:r>
      <w:proofErr w:type="spellStart"/>
      <w:r w:rsidRPr="00A17E1C">
        <w:rPr>
          <w:lang w:val="en-US"/>
        </w:rPr>
        <w:t>badaddr</w:t>
      </w:r>
      <w:proofErr w:type="spellEnd"/>
      <w:r w:rsidRPr="00A17E1C">
        <w:rPr>
          <w:lang w:val="en-US"/>
        </w:rPr>
        <w:t xml:space="preserve"> variable will end up in the </w:t>
      </w:r>
      <w:proofErr w:type="spellStart"/>
      <w:r w:rsidRPr="00A17E1C">
        <w:rPr>
          <w:lang w:val="en-US"/>
        </w:rPr>
        <w:t>mtval</w:t>
      </w:r>
      <w:proofErr w:type="spellEnd"/>
      <w:r w:rsidRPr="00A17E1C">
        <w:rPr>
          <w:lang w:val="en-US"/>
        </w:rPr>
        <w:t xml:space="preserve"> register. The address will be page-</w:t>
      </w:r>
    </w:p>
    <w:p w14:paraId="275F71C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aligned first, by zeroing out the lowest 12 bits. This is used to encode the</w:t>
      </w:r>
    </w:p>
    <w:p w14:paraId="139CD1DD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mmu_idx</w:t>
      </w:r>
      <w:proofErr w:type="spellEnd"/>
      <w:r w:rsidRPr="00A17E1C">
        <w:rPr>
          <w:lang w:val="en-US"/>
        </w:rPr>
        <w:t xml:space="preserve"> into the faulting address. Why this is necessary is explained in Section</w:t>
      </w:r>
    </w:p>
    <w:p w14:paraId="022BB45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5.2</w:t>
      </w:r>
    </w:p>
    <w:p w14:paraId="61B2827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</w:t>
      </w:r>
    </w:p>
    <w:p w14:paraId="1844CC2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 static void </w:t>
      </w:r>
      <w:proofErr w:type="spellStart"/>
      <w:r w:rsidRPr="00A17E1C">
        <w:rPr>
          <w:lang w:val="en-US"/>
        </w:rPr>
        <w:t>raise_tlb_</w:t>
      </w:r>
      <w:proofErr w:type="gramStart"/>
      <w:r w:rsidRPr="00A17E1C">
        <w:rPr>
          <w:lang w:val="en-US"/>
        </w:rPr>
        <w:t>exception</w:t>
      </w:r>
      <w:proofErr w:type="spellEnd"/>
      <w:r w:rsidRPr="00A17E1C">
        <w:rPr>
          <w:lang w:val="en-US"/>
        </w:rPr>
        <w:t>(</w:t>
      </w:r>
      <w:proofErr w:type="spellStart"/>
      <w:proofErr w:type="gramEnd"/>
      <w:r w:rsidRPr="00A17E1C">
        <w:rPr>
          <w:lang w:val="en-US"/>
        </w:rPr>
        <w:t>CPURISCVState</w:t>
      </w:r>
      <w:proofErr w:type="spellEnd"/>
      <w:r w:rsidRPr="00A17E1C">
        <w:rPr>
          <w:lang w:val="en-US"/>
        </w:rPr>
        <w:t xml:space="preserve"> *env, </w:t>
      </w:r>
      <w:proofErr w:type="spellStart"/>
      <w:r w:rsidRPr="00A17E1C">
        <w:rPr>
          <w:lang w:val="en-US"/>
        </w:rPr>
        <w:t>target_ulong</w:t>
      </w:r>
      <w:proofErr w:type="spellEnd"/>
      <w:r w:rsidRPr="00A17E1C">
        <w:rPr>
          <w:lang w:val="en-US"/>
        </w:rPr>
        <w:t xml:space="preserve"> address,</w:t>
      </w:r>
    </w:p>
    <w:p w14:paraId="2259D83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 </w:t>
      </w:r>
      <w:proofErr w:type="spellStart"/>
      <w:r w:rsidRPr="00A17E1C">
        <w:rPr>
          <w:lang w:val="en-US"/>
        </w:rPr>
        <w:t>MMUAccessType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access_type</w:t>
      </w:r>
      <w:proofErr w:type="spellEnd"/>
      <w:r w:rsidRPr="00A17E1C">
        <w:rPr>
          <w:lang w:val="en-US"/>
        </w:rPr>
        <w:t>,</w:t>
      </w:r>
    </w:p>
    <w:p w14:paraId="6BC908E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 /*</w:t>
      </w:r>
      <w:proofErr w:type="gramStart"/>
      <w:r w:rsidRPr="00A17E1C">
        <w:rPr>
          <w:lang w:val="en-US"/>
        </w:rPr>
        <w:t>unnecessary?*</w:t>
      </w:r>
      <w:proofErr w:type="gramEnd"/>
      <w:r w:rsidRPr="00A17E1C">
        <w:rPr>
          <w:lang w:val="en-US"/>
        </w:rPr>
        <w:t xml:space="preserve">/ bool </w:t>
      </w:r>
      <w:proofErr w:type="spellStart"/>
      <w:r w:rsidRPr="00A17E1C">
        <w:rPr>
          <w:lang w:val="en-US"/>
        </w:rPr>
        <w:t>pmp_violation</w:t>
      </w:r>
      <w:proofErr w:type="spellEnd"/>
      <w:r w:rsidRPr="00A17E1C">
        <w:rPr>
          <w:lang w:val="en-US"/>
        </w:rPr>
        <w:t>,</w:t>
      </w:r>
    </w:p>
    <w:p w14:paraId="1A676BF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 </w:t>
      </w:r>
      <w:proofErr w:type="gramStart"/>
      <w:r w:rsidRPr="00A17E1C">
        <w:rPr>
          <w:lang w:val="en-US"/>
        </w:rPr>
        <w:t>bool</w:t>
      </w:r>
      <w:proofErr w:type="gram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first_stage</w:t>
      </w:r>
      <w:proofErr w:type="spellEnd"/>
      <w:r w:rsidRPr="00A17E1C">
        <w:rPr>
          <w:lang w:val="en-US"/>
        </w:rPr>
        <w:t xml:space="preserve">, bool </w:t>
      </w:r>
      <w:proofErr w:type="spellStart"/>
      <w:r w:rsidRPr="00A17E1C">
        <w:rPr>
          <w:lang w:val="en-US"/>
        </w:rPr>
        <w:t>two_stage</w:t>
      </w:r>
      <w:proofErr w:type="spellEnd"/>
      <w:r w:rsidRPr="00A17E1C">
        <w:rPr>
          <w:lang w:val="en-US"/>
        </w:rPr>
        <w:t>,</w:t>
      </w:r>
    </w:p>
    <w:p w14:paraId="0CA5F23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6 bool </w:t>
      </w:r>
      <w:proofErr w:type="spellStart"/>
      <w:r w:rsidRPr="00A17E1C">
        <w:rPr>
          <w:lang w:val="en-US"/>
        </w:rPr>
        <w:t>two_stage_indirect</w:t>
      </w:r>
      <w:proofErr w:type="spellEnd"/>
      <w:r w:rsidRPr="00A17E1C">
        <w:rPr>
          <w:lang w:val="en-US"/>
        </w:rPr>
        <w:t xml:space="preserve">, uint8_t </w:t>
      </w:r>
      <w:proofErr w:type="spellStart"/>
      <w:r w:rsidRPr="00A17E1C">
        <w:rPr>
          <w:lang w:val="en-US"/>
        </w:rPr>
        <w:t>mmu_idx</w:t>
      </w:r>
      <w:proofErr w:type="spellEnd"/>
      <w:r w:rsidRPr="00A17E1C">
        <w:rPr>
          <w:lang w:val="en-US"/>
        </w:rPr>
        <w:t>) {</w:t>
      </w:r>
    </w:p>
    <w:p w14:paraId="554A221D" w14:textId="77777777" w:rsidR="00A17E1C" w:rsidRPr="00A17E1C" w:rsidRDefault="00A17E1C" w:rsidP="00A17E1C">
      <w:pPr>
        <w:rPr>
          <w:lang w:val="en-US"/>
          <w:rPrChange w:id="201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202" w:author="Jonathan Mielchen" w:date="2024-09-24T22:43:00Z" w16du:dateUtc="2024-09-24T20:43:00Z">
            <w:rPr/>
          </w:rPrChange>
        </w:rPr>
        <w:t xml:space="preserve">7 </w:t>
      </w:r>
      <w:proofErr w:type="spellStart"/>
      <w:r w:rsidRPr="00A17E1C">
        <w:rPr>
          <w:lang w:val="en-US"/>
          <w:rPrChange w:id="203" w:author="Jonathan Mielchen" w:date="2024-09-24T22:43:00Z" w16du:dateUtc="2024-09-24T20:43:00Z">
            <w:rPr/>
          </w:rPrChange>
        </w:rPr>
        <w:t>CPUState</w:t>
      </w:r>
      <w:proofErr w:type="spellEnd"/>
      <w:r w:rsidRPr="00A17E1C">
        <w:rPr>
          <w:lang w:val="en-US"/>
          <w:rPrChange w:id="204" w:author="Jonathan Mielchen" w:date="2024-09-24T22:43:00Z" w16du:dateUtc="2024-09-24T20:43:00Z">
            <w:rPr/>
          </w:rPrChange>
        </w:rPr>
        <w:t xml:space="preserve"> *cs = </w:t>
      </w:r>
      <w:proofErr w:type="spellStart"/>
      <w:r w:rsidRPr="00A17E1C">
        <w:rPr>
          <w:lang w:val="en-US"/>
          <w:rPrChange w:id="205" w:author="Jonathan Mielchen" w:date="2024-09-24T22:43:00Z" w16du:dateUtc="2024-09-24T20:43:00Z">
            <w:rPr/>
          </w:rPrChange>
        </w:rPr>
        <w:t>env_cpu</w:t>
      </w:r>
      <w:proofErr w:type="spellEnd"/>
      <w:r w:rsidRPr="00A17E1C">
        <w:rPr>
          <w:lang w:val="en-US"/>
          <w:rPrChange w:id="206" w:author="Jonathan Mielchen" w:date="2024-09-24T22:43:00Z" w16du:dateUtc="2024-09-24T20:43:00Z">
            <w:rPr/>
          </w:rPrChange>
        </w:rPr>
        <w:t>(env</w:t>
      </w:r>
      <w:proofErr w:type="gramStart"/>
      <w:r w:rsidRPr="00A17E1C">
        <w:rPr>
          <w:lang w:val="en-US"/>
          <w:rPrChange w:id="207" w:author="Jonathan Mielchen" w:date="2024-09-24T22:43:00Z" w16du:dateUtc="2024-09-24T20:43:00Z">
            <w:rPr/>
          </w:rPrChange>
        </w:rPr>
        <w:t>);</w:t>
      </w:r>
      <w:proofErr w:type="gramEnd"/>
    </w:p>
    <w:p w14:paraId="180B8F3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8</w:t>
      </w:r>
    </w:p>
    <w:p w14:paraId="0E824BA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9 cs-&gt;</w:t>
      </w:r>
      <w:proofErr w:type="spellStart"/>
      <w:r w:rsidRPr="00A17E1C">
        <w:rPr>
          <w:lang w:val="en-US"/>
        </w:rPr>
        <w:t>exception_index</w:t>
      </w:r>
      <w:proofErr w:type="spellEnd"/>
      <w:r w:rsidRPr="00A17E1C">
        <w:rPr>
          <w:lang w:val="en-US"/>
        </w:rPr>
        <w:t xml:space="preserve"> = RISCV_EXCP_TLB_</w:t>
      </w:r>
      <w:proofErr w:type="gramStart"/>
      <w:r w:rsidRPr="00A17E1C">
        <w:rPr>
          <w:lang w:val="en-US"/>
        </w:rPr>
        <w:t>MISS;</w:t>
      </w:r>
      <w:proofErr w:type="gramEnd"/>
    </w:p>
    <w:p w14:paraId="379C5C1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10 env-&gt;</w:t>
      </w:r>
      <w:proofErr w:type="spellStart"/>
      <w:r w:rsidRPr="00A17E1C">
        <w:rPr>
          <w:lang w:val="en-US"/>
        </w:rPr>
        <w:t>badaddr</w:t>
      </w:r>
      <w:proofErr w:type="spellEnd"/>
      <w:r w:rsidRPr="00A17E1C">
        <w:rPr>
          <w:lang w:val="en-US"/>
        </w:rPr>
        <w:t xml:space="preserve"> = </w:t>
      </w:r>
      <w:proofErr w:type="gramStart"/>
      <w:r w:rsidRPr="00A17E1C">
        <w:rPr>
          <w:lang w:val="en-US"/>
        </w:rPr>
        <w:t>( address</w:t>
      </w:r>
      <w:proofErr w:type="gramEnd"/>
      <w:r w:rsidRPr="00A17E1C">
        <w:rPr>
          <w:lang w:val="en-US"/>
        </w:rPr>
        <w:t xml:space="preserve"> &amp; ~( (1 &lt;&lt; 12) - 1)) | </w:t>
      </w:r>
      <w:proofErr w:type="spellStart"/>
      <w:r w:rsidRPr="00A17E1C">
        <w:rPr>
          <w:lang w:val="en-US"/>
        </w:rPr>
        <w:t>mmu_idx</w:t>
      </w:r>
      <w:proofErr w:type="spellEnd"/>
      <w:r w:rsidRPr="00A17E1C">
        <w:rPr>
          <w:lang w:val="en-US"/>
        </w:rPr>
        <w:t>;</w:t>
      </w:r>
    </w:p>
    <w:p w14:paraId="0485E12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11 env-&gt;</w:t>
      </w:r>
      <w:proofErr w:type="spellStart"/>
      <w:r w:rsidRPr="00A17E1C">
        <w:rPr>
          <w:lang w:val="en-US"/>
        </w:rPr>
        <w:t>two_stage_lookup</w:t>
      </w:r>
      <w:proofErr w:type="spellEnd"/>
      <w:r w:rsidRPr="00A17E1C">
        <w:rPr>
          <w:lang w:val="en-US"/>
        </w:rPr>
        <w:t xml:space="preserve"> = </w:t>
      </w:r>
      <w:proofErr w:type="spellStart"/>
      <w:r w:rsidRPr="00A17E1C">
        <w:rPr>
          <w:lang w:val="en-US"/>
        </w:rPr>
        <w:t>two_</w:t>
      </w:r>
      <w:proofErr w:type="gramStart"/>
      <w:r w:rsidRPr="00A17E1C">
        <w:rPr>
          <w:lang w:val="en-US"/>
        </w:rPr>
        <w:t>stage</w:t>
      </w:r>
      <w:proofErr w:type="spellEnd"/>
      <w:r w:rsidRPr="00A17E1C">
        <w:rPr>
          <w:lang w:val="en-US"/>
        </w:rPr>
        <w:t>;</w:t>
      </w:r>
      <w:proofErr w:type="gramEnd"/>
    </w:p>
    <w:p w14:paraId="1F1C811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12 env-&gt;</w:t>
      </w:r>
      <w:proofErr w:type="spellStart"/>
      <w:r w:rsidRPr="00A17E1C">
        <w:rPr>
          <w:lang w:val="en-US"/>
        </w:rPr>
        <w:t>two_stage_indirect_lookup</w:t>
      </w:r>
      <w:proofErr w:type="spellEnd"/>
      <w:r w:rsidRPr="00A17E1C">
        <w:rPr>
          <w:lang w:val="en-US"/>
        </w:rPr>
        <w:t xml:space="preserve"> = </w:t>
      </w:r>
      <w:proofErr w:type="spellStart"/>
      <w:r w:rsidRPr="00A17E1C">
        <w:rPr>
          <w:lang w:val="en-US"/>
        </w:rPr>
        <w:t>two_stage_</w:t>
      </w:r>
      <w:proofErr w:type="gramStart"/>
      <w:r w:rsidRPr="00A17E1C">
        <w:rPr>
          <w:lang w:val="en-US"/>
        </w:rPr>
        <w:t>indirect</w:t>
      </w:r>
      <w:proofErr w:type="spellEnd"/>
      <w:r w:rsidRPr="00A17E1C">
        <w:rPr>
          <w:lang w:val="en-US"/>
        </w:rPr>
        <w:t>;</w:t>
      </w:r>
      <w:proofErr w:type="gramEnd"/>
    </w:p>
    <w:p w14:paraId="23915854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lastRenderedPageBreak/>
        <w:t>13 }</w:t>
      </w:r>
      <w:proofErr w:type="gramEnd"/>
    </w:p>
    <w:p w14:paraId="19F6437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Adding a new user-level Program to xv6 only needs you to add a new</w:t>
      </w:r>
    </w:p>
    <w:p w14:paraId="1787FC5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.c file to the user subfolder and to add the name of the generated binary (</w:t>
      </w:r>
    </w:p>
    <w:p w14:paraId="56E9291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name of .c file prefixed with a _) to the list of user binaries in the </w:t>
      </w:r>
      <w:proofErr w:type="spellStart"/>
      <w:r w:rsidRPr="00A17E1C">
        <w:rPr>
          <w:lang w:val="en-US"/>
        </w:rPr>
        <w:t>makefile</w:t>
      </w:r>
      <w:proofErr w:type="spellEnd"/>
      <w:r w:rsidRPr="00A17E1C">
        <w:rPr>
          <w:lang w:val="en-US"/>
        </w:rPr>
        <w:t>.</w:t>
      </w:r>
    </w:p>
    <w:p w14:paraId="49DB399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new .c file only needs a main function and should also include the</w:t>
      </w:r>
    </w:p>
    <w:p w14:paraId="7A3E3471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user.h</w:t>
      </w:r>
      <w:proofErr w:type="spellEnd"/>
      <w:r w:rsidRPr="00A17E1C">
        <w:rPr>
          <w:lang w:val="en-US"/>
        </w:rPr>
        <w:t xml:space="preserve"> file to gain access to some preimplemented function and system</w:t>
      </w:r>
    </w:p>
    <w:p w14:paraId="3F6ECF4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call wrappers [24a].</w:t>
      </w:r>
    </w:p>
    <w:p w14:paraId="1912DD4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final exception triggerer may look something like this:</w:t>
      </w:r>
    </w:p>
    <w:p w14:paraId="03C03B7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,</w:t>
      </w:r>
    </w:p>
    <w:p w14:paraId="00B55CE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Listing 5.3: Exception Triggerer Trying to load from a hardcoded address</w:t>
      </w:r>
    </w:p>
    <w:p w14:paraId="48B9F79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prompts the emulated hardware to trigger a TLB miss exception.</w:t>
      </w:r>
    </w:p>
    <w:p w14:paraId="215D18E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 #include "kernel/</w:t>
      </w:r>
      <w:proofErr w:type="spellStart"/>
      <w:r w:rsidRPr="00A17E1C">
        <w:rPr>
          <w:lang w:val="en-US"/>
        </w:rPr>
        <w:t>types.h</w:t>
      </w:r>
      <w:proofErr w:type="spellEnd"/>
      <w:r w:rsidRPr="00A17E1C">
        <w:rPr>
          <w:lang w:val="en-US"/>
        </w:rPr>
        <w:t>"</w:t>
      </w:r>
    </w:p>
    <w:p w14:paraId="0B9042B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 #include "user/</w:t>
      </w:r>
      <w:proofErr w:type="spellStart"/>
      <w:r w:rsidRPr="00A17E1C">
        <w:rPr>
          <w:lang w:val="en-US"/>
        </w:rPr>
        <w:t>user.h</w:t>
      </w:r>
      <w:proofErr w:type="spellEnd"/>
      <w:r w:rsidRPr="00A17E1C">
        <w:rPr>
          <w:lang w:val="en-US"/>
        </w:rPr>
        <w:t>"</w:t>
      </w:r>
    </w:p>
    <w:p w14:paraId="385B105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</w:t>
      </w:r>
    </w:p>
    <w:p w14:paraId="188E882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 </w:t>
      </w:r>
      <w:proofErr w:type="gramStart"/>
      <w:r w:rsidRPr="00A17E1C">
        <w:rPr>
          <w:lang w:val="en-US"/>
        </w:rPr>
        <w:t>void</w:t>
      </w:r>
      <w:proofErr w:type="gram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do_tlb_exc</w:t>
      </w:r>
      <w:proofErr w:type="spellEnd"/>
      <w:r w:rsidRPr="00A17E1C">
        <w:rPr>
          <w:lang w:val="en-US"/>
        </w:rPr>
        <w:t>(void) {</w:t>
      </w:r>
    </w:p>
    <w:p w14:paraId="2F0978D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 __</w:t>
      </w:r>
      <w:proofErr w:type="spellStart"/>
      <w:r w:rsidRPr="00A17E1C">
        <w:rPr>
          <w:lang w:val="en-US"/>
        </w:rPr>
        <w:t>asm</w:t>
      </w:r>
      <w:proofErr w:type="spellEnd"/>
      <w:r w:rsidRPr="00A17E1C">
        <w:rPr>
          <w:lang w:val="en-US"/>
        </w:rPr>
        <w:t>_</w:t>
      </w:r>
      <w:proofErr w:type="gramStart"/>
      <w:r w:rsidRPr="00A17E1C">
        <w:rPr>
          <w:lang w:val="en-US"/>
        </w:rPr>
        <w:t>_(</w:t>
      </w:r>
      <w:proofErr w:type="gramEnd"/>
      <w:r w:rsidRPr="00A17E1C">
        <w:rPr>
          <w:lang w:val="en-US"/>
        </w:rPr>
        <w:t>"li s2, 0x84fff000\n\t \</w:t>
      </w:r>
    </w:p>
    <w:p w14:paraId="196D86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6 </w:t>
      </w:r>
      <w:proofErr w:type="spellStart"/>
      <w:r w:rsidRPr="00A17E1C">
        <w:rPr>
          <w:lang w:val="en-US"/>
        </w:rPr>
        <w:t>lw</w:t>
      </w:r>
      <w:proofErr w:type="spellEnd"/>
      <w:r w:rsidRPr="00A17E1C">
        <w:rPr>
          <w:lang w:val="en-US"/>
        </w:rPr>
        <w:t xml:space="preserve"> s4, 0(s</w:t>
      </w:r>
      <w:proofErr w:type="gramStart"/>
      <w:r w:rsidRPr="00A17E1C">
        <w:rPr>
          <w:lang w:val="en-US"/>
        </w:rPr>
        <w:t>2)\n\t</w:t>
      </w:r>
      <w:proofErr w:type="gramEnd"/>
      <w:r w:rsidRPr="00A17E1C">
        <w:rPr>
          <w:lang w:val="en-US"/>
        </w:rPr>
        <w:t>");</w:t>
      </w:r>
    </w:p>
    <w:p w14:paraId="19D0B7A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7 register int *foo </w:t>
      </w:r>
      <w:proofErr w:type="spellStart"/>
      <w:r w:rsidRPr="00A17E1C">
        <w:rPr>
          <w:lang w:val="en-US"/>
        </w:rPr>
        <w:t>asm</w:t>
      </w:r>
      <w:proofErr w:type="spellEnd"/>
      <w:r w:rsidRPr="00A17E1C">
        <w:rPr>
          <w:lang w:val="en-US"/>
        </w:rPr>
        <w:t xml:space="preserve"> ("s4"</w:t>
      </w:r>
      <w:proofErr w:type="gramStart"/>
      <w:r w:rsidRPr="00A17E1C">
        <w:rPr>
          <w:lang w:val="en-US"/>
        </w:rPr>
        <w:t>);</w:t>
      </w:r>
      <w:proofErr w:type="gramEnd"/>
    </w:p>
    <w:p w14:paraId="7721697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8 </w:t>
      </w:r>
      <w:proofErr w:type="spellStart"/>
      <w:proofErr w:type="gramStart"/>
      <w:r w:rsidRPr="00A17E1C">
        <w:rPr>
          <w:lang w:val="en-US"/>
        </w:rPr>
        <w:t>printf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"%x\n", foo);</w:t>
      </w:r>
    </w:p>
    <w:p w14:paraId="57D8BD9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9 </w:t>
      </w:r>
      <w:proofErr w:type="gramStart"/>
      <w:r w:rsidRPr="00A17E1C">
        <w:rPr>
          <w:lang w:val="en-US"/>
        </w:rPr>
        <w:t>return;</w:t>
      </w:r>
      <w:proofErr w:type="gramEnd"/>
    </w:p>
    <w:p w14:paraId="30EF551A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10 }</w:t>
      </w:r>
      <w:proofErr w:type="gramEnd"/>
    </w:p>
    <w:p w14:paraId="68A0A63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11</w:t>
      </w:r>
    </w:p>
    <w:p w14:paraId="7614F7F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12 int </w:t>
      </w:r>
      <w:proofErr w:type="gramStart"/>
      <w:r w:rsidRPr="00A17E1C">
        <w:rPr>
          <w:lang w:val="en-US"/>
        </w:rPr>
        <w:t>main(</w:t>
      </w:r>
      <w:proofErr w:type="gramEnd"/>
      <w:r w:rsidRPr="00A17E1C">
        <w:rPr>
          <w:lang w:val="en-US"/>
        </w:rPr>
        <w:t xml:space="preserve">int </w:t>
      </w:r>
      <w:proofErr w:type="spellStart"/>
      <w:r w:rsidRPr="00A17E1C">
        <w:rPr>
          <w:lang w:val="en-US"/>
        </w:rPr>
        <w:t>argc</w:t>
      </w:r>
      <w:proofErr w:type="spellEnd"/>
      <w:r w:rsidRPr="00A17E1C">
        <w:rPr>
          <w:lang w:val="en-US"/>
        </w:rPr>
        <w:t>, char *</w:t>
      </w:r>
      <w:proofErr w:type="spellStart"/>
      <w:r w:rsidRPr="00A17E1C">
        <w:rPr>
          <w:lang w:val="en-US"/>
        </w:rPr>
        <w:t>argv</w:t>
      </w:r>
      <w:proofErr w:type="spellEnd"/>
      <w:r w:rsidRPr="00A17E1C">
        <w:rPr>
          <w:lang w:val="en-US"/>
        </w:rPr>
        <w:t>[]) {</w:t>
      </w:r>
    </w:p>
    <w:p w14:paraId="1D79F88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13 </w:t>
      </w:r>
      <w:proofErr w:type="spellStart"/>
      <w:r w:rsidRPr="00A17E1C">
        <w:rPr>
          <w:lang w:val="en-US"/>
        </w:rPr>
        <w:t>do_tlb_</w:t>
      </w:r>
      <w:proofErr w:type="gramStart"/>
      <w:r w:rsidRPr="00A17E1C">
        <w:rPr>
          <w:lang w:val="en-US"/>
        </w:rPr>
        <w:t>exc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);</w:t>
      </w:r>
    </w:p>
    <w:p w14:paraId="6B41250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14 //</w:t>
      </w:r>
      <w:proofErr w:type="gramStart"/>
      <w:r w:rsidRPr="00A17E1C">
        <w:rPr>
          <w:lang w:val="en-US"/>
        </w:rPr>
        <w:t>exit(</w:t>
      </w:r>
      <w:proofErr w:type="gramEnd"/>
      <w:r w:rsidRPr="00A17E1C">
        <w:rPr>
          <w:lang w:val="en-US"/>
        </w:rPr>
        <w:t>0);</w:t>
      </w:r>
    </w:p>
    <w:p w14:paraId="3D36FF72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15 }</w:t>
      </w:r>
      <w:proofErr w:type="gramEnd"/>
    </w:p>
    <w:p w14:paraId="01F29A5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program first loads the hardcoded address into a register and then</w:t>
      </w:r>
    </w:p>
    <w:p w14:paraId="53180B5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tries to load a word from this address. If the implementation of the TLB</w:t>
      </w:r>
    </w:p>
    <w:p w14:paraId="5C770B1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miss exception was done correctly, the process will trap to the kernel and</w:t>
      </w:r>
    </w:p>
    <w:p w14:paraId="5DF1CBC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kernel will print out an error message, as it does for all exceptions</w:t>
      </w:r>
    </w:p>
    <w:p w14:paraId="202330E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that either have unknown exception numbers or do not have </w:t>
      </w:r>
      <w:proofErr w:type="gramStart"/>
      <w:r w:rsidRPr="00A17E1C">
        <w:rPr>
          <w:lang w:val="en-US"/>
        </w:rPr>
        <w:t>a</w:t>
      </w:r>
      <w:proofErr w:type="gram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excep</w:t>
      </w:r>
      <w:proofErr w:type="spellEnd"/>
      <w:r w:rsidRPr="00A17E1C">
        <w:rPr>
          <w:lang w:val="en-US"/>
        </w:rPr>
        <w:t>-</w:t>
      </w:r>
    </w:p>
    <w:p w14:paraId="01184D84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</w:t>
      </w:r>
      <w:proofErr w:type="spellEnd"/>
      <w:r w:rsidRPr="00A17E1C">
        <w:rPr>
          <w:lang w:val="en-US"/>
        </w:rPr>
        <w:t xml:space="preserve"> handler implemented [CKM11]. If the exception was not properly</w:t>
      </w:r>
    </w:p>
    <w:p w14:paraId="1C625F8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implemented, the kernel would report a load page fault exception.</w:t>
      </w:r>
    </w:p>
    <w:p w14:paraId="04F775B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34 chapter 5. implementation</w:t>
      </w:r>
    </w:p>
    <w:p w14:paraId="246BD14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5.2 Exception Handling and TLB Writing</w:t>
      </w:r>
    </w:p>
    <w:p w14:paraId="5747455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Now that the new TLB miss exception can be triggered by a user-level</w:t>
      </w:r>
    </w:p>
    <w:p w14:paraId="643B64C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program, there needs to be an exception handler in the kernel that will</w:t>
      </w:r>
    </w:p>
    <w:p w14:paraId="5595B30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create virtual-physical mappings and add them to the TLB. This section</w:t>
      </w:r>
    </w:p>
    <w:p w14:paraId="6B020F1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will first go into a general description to add new CSRs to the RISC-V</w:t>
      </w:r>
    </w:p>
    <w:p w14:paraId="490A201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QEMU emulation and will then elaborate on the specific implementation</w:t>
      </w:r>
    </w:p>
    <w:p w14:paraId="247D6B9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the TLB CSRs. The section ends with the implementation of the</w:t>
      </w:r>
    </w:p>
    <w:p w14:paraId="7A9669C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exception handler.</w:t>
      </w:r>
    </w:p>
    <w:p w14:paraId="77641DC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5.2.1 Adding CSRs to RISC-V/QEMU</w:t>
      </w:r>
    </w:p>
    <w:p w14:paraId="56D64CB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Following code locations are relevant for CSRs in the RISC-V/QEMU</w:t>
      </w:r>
    </w:p>
    <w:p w14:paraId="76497C4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emulation source code [24b]:</w:t>
      </w:r>
    </w:p>
    <w:p w14:paraId="7C31259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… </w:t>
      </w:r>
      <w:proofErr w:type="spellStart"/>
      <w:r w:rsidRPr="00A17E1C">
        <w:rPr>
          <w:lang w:val="en-US"/>
        </w:rPr>
        <w:t>disas</w:t>
      </w:r>
      <w:proofErr w:type="spellEnd"/>
      <w:r w:rsidRPr="00A17E1C">
        <w:rPr>
          <w:lang w:val="en-US"/>
        </w:rPr>
        <w:t>/</w:t>
      </w:r>
      <w:proofErr w:type="spellStart"/>
      <w:r w:rsidRPr="00A17E1C">
        <w:rPr>
          <w:lang w:val="en-US"/>
        </w:rPr>
        <w:t>riscv.c</w:t>
      </w:r>
      <w:proofErr w:type="spellEnd"/>
      <w:r w:rsidRPr="00A17E1C">
        <w:rPr>
          <w:lang w:val="en-US"/>
        </w:rPr>
        <w:t xml:space="preserve"> Contains a big switch case with all the CSR number</w:t>
      </w:r>
    </w:p>
    <w:p w14:paraId="047C6A2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CSR name mappings. Name and number of new CSRs need to be</w:t>
      </w:r>
    </w:p>
    <w:p w14:paraId="3402031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added there.</w:t>
      </w:r>
    </w:p>
    <w:p w14:paraId="4C3E1C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… target/</w:t>
      </w:r>
      <w:proofErr w:type="spellStart"/>
      <w:r w:rsidRPr="00A17E1C">
        <w:rPr>
          <w:lang w:val="en-US"/>
        </w:rPr>
        <w:t>riscv</w:t>
      </w:r>
      <w:proofErr w:type="spellEnd"/>
      <w:r w:rsidRPr="00A17E1C">
        <w:rPr>
          <w:lang w:val="en-US"/>
        </w:rPr>
        <w:t>/</w:t>
      </w:r>
      <w:proofErr w:type="spellStart"/>
      <w:r w:rsidRPr="00A17E1C">
        <w:rPr>
          <w:lang w:val="en-US"/>
        </w:rPr>
        <w:t>cpu_bits.h</w:t>
      </w:r>
      <w:proofErr w:type="spellEnd"/>
      <w:r w:rsidRPr="00A17E1C">
        <w:rPr>
          <w:lang w:val="en-US"/>
        </w:rPr>
        <w:t xml:space="preserve"> contains definitions for all CSR numbers.</w:t>
      </w:r>
    </w:p>
    <w:p w14:paraId="05E9263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While it is not strictly necessary to add another definition for new</w:t>
      </w:r>
    </w:p>
    <w:p w14:paraId="5C6CC01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CSRs here, readability and maintainability of the code increases if a</w:t>
      </w:r>
    </w:p>
    <w:p w14:paraId="5311E23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more descriptive definition name is used instead of a magic constant.</w:t>
      </w:r>
    </w:p>
    <w:p w14:paraId="7020F44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… target/</w:t>
      </w:r>
      <w:proofErr w:type="spellStart"/>
      <w:r w:rsidRPr="00A17E1C">
        <w:rPr>
          <w:lang w:val="en-US"/>
        </w:rPr>
        <w:t>riscv</w:t>
      </w:r>
      <w:proofErr w:type="spellEnd"/>
      <w:r w:rsidRPr="00A17E1C">
        <w:rPr>
          <w:lang w:val="en-US"/>
        </w:rPr>
        <w:t>/</w:t>
      </w:r>
      <w:proofErr w:type="spellStart"/>
      <w:r w:rsidRPr="00A17E1C">
        <w:rPr>
          <w:lang w:val="en-US"/>
        </w:rPr>
        <w:t>cpu_cfg.h</w:t>
      </w:r>
      <w:proofErr w:type="spellEnd"/>
      <w:r w:rsidRPr="00A17E1C">
        <w:rPr>
          <w:lang w:val="en-US"/>
        </w:rPr>
        <w:t xml:space="preserve"> contains a structure called </w:t>
      </w:r>
      <w:proofErr w:type="spellStart"/>
      <w:r w:rsidRPr="00A17E1C">
        <w:rPr>
          <w:lang w:val="en-US"/>
        </w:rPr>
        <w:t>RISCVCPUConfig</w:t>
      </w:r>
      <w:proofErr w:type="spellEnd"/>
      <w:r w:rsidRPr="00A17E1C">
        <w:rPr>
          <w:lang w:val="en-US"/>
        </w:rPr>
        <w:t>. Ev-</w:t>
      </w:r>
    </w:p>
    <w:p w14:paraId="3B47675C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ery</w:t>
      </w:r>
      <w:proofErr w:type="spellEnd"/>
      <w:r w:rsidRPr="00A17E1C">
        <w:rPr>
          <w:lang w:val="en-US"/>
        </w:rPr>
        <w:t xml:space="preserve"> emulated RISC-V hart has this structure to expose all the </w:t>
      </w:r>
      <w:proofErr w:type="spellStart"/>
      <w:r w:rsidRPr="00A17E1C">
        <w:rPr>
          <w:lang w:val="en-US"/>
        </w:rPr>
        <w:t>exten</w:t>
      </w:r>
      <w:proofErr w:type="spellEnd"/>
      <w:r w:rsidRPr="00A17E1C">
        <w:rPr>
          <w:lang w:val="en-US"/>
        </w:rPr>
        <w:t>-</w:t>
      </w:r>
    </w:p>
    <w:p w14:paraId="3D55171A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sions</w:t>
      </w:r>
      <w:proofErr w:type="spellEnd"/>
      <w:r w:rsidRPr="00A17E1C">
        <w:rPr>
          <w:lang w:val="en-US"/>
        </w:rPr>
        <w:t xml:space="preserve"> that the hart supports. The structure has a boolean flag for every</w:t>
      </w:r>
    </w:p>
    <w:p w14:paraId="046422C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extension that is currently supported by the emulator. New </w:t>
      </w:r>
      <w:proofErr w:type="spellStart"/>
      <w:r w:rsidRPr="00A17E1C">
        <w:rPr>
          <w:lang w:val="en-US"/>
        </w:rPr>
        <w:t>exten</w:t>
      </w:r>
      <w:proofErr w:type="spellEnd"/>
      <w:r w:rsidRPr="00A17E1C">
        <w:rPr>
          <w:lang w:val="en-US"/>
        </w:rPr>
        <w:t>-</w:t>
      </w:r>
    </w:p>
    <w:p w14:paraId="10960595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sions</w:t>
      </w:r>
      <w:proofErr w:type="spellEnd"/>
      <w:r w:rsidRPr="00A17E1C">
        <w:rPr>
          <w:lang w:val="en-US"/>
        </w:rPr>
        <w:t xml:space="preserve"> should get their own flag in this struct. Similar entries also need</w:t>
      </w:r>
    </w:p>
    <w:p w14:paraId="6660D2D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to be added to the </w:t>
      </w:r>
      <w:proofErr w:type="spellStart"/>
      <w:r w:rsidRPr="00A17E1C">
        <w:rPr>
          <w:lang w:val="en-US"/>
        </w:rPr>
        <w:t>isa_edata_arr</w:t>
      </w:r>
      <w:proofErr w:type="spellEnd"/>
      <w:r w:rsidRPr="00A17E1C">
        <w:rPr>
          <w:lang w:val="en-US"/>
        </w:rPr>
        <w:t xml:space="preserve"> and </w:t>
      </w:r>
      <w:proofErr w:type="spellStart"/>
      <w:r w:rsidRPr="00A17E1C">
        <w:rPr>
          <w:lang w:val="en-US"/>
        </w:rPr>
        <w:t>riscv_cpu_extensions</w:t>
      </w:r>
      <w:proofErr w:type="spellEnd"/>
      <w:r w:rsidRPr="00A17E1C">
        <w:rPr>
          <w:lang w:val="en-US"/>
        </w:rPr>
        <w:t xml:space="preserve"> arrays in</w:t>
      </w:r>
    </w:p>
    <w:p w14:paraId="2B852D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target/</w:t>
      </w:r>
      <w:proofErr w:type="spellStart"/>
      <w:r w:rsidRPr="00A17E1C">
        <w:rPr>
          <w:lang w:val="en-US"/>
        </w:rPr>
        <w:t>riscv</w:t>
      </w:r>
      <w:proofErr w:type="spellEnd"/>
      <w:r w:rsidRPr="00A17E1C">
        <w:rPr>
          <w:lang w:val="en-US"/>
        </w:rPr>
        <w:t>/</w:t>
      </w:r>
      <w:proofErr w:type="spellStart"/>
      <w:r w:rsidRPr="00A17E1C">
        <w:rPr>
          <w:lang w:val="en-US"/>
        </w:rPr>
        <w:t>cpu.c</w:t>
      </w:r>
      <w:proofErr w:type="spellEnd"/>
      <w:r w:rsidRPr="00A17E1C">
        <w:rPr>
          <w:lang w:val="en-US"/>
        </w:rPr>
        <w:t>.</w:t>
      </w:r>
    </w:p>
    <w:p w14:paraId="2F4033F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… target/</w:t>
      </w:r>
      <w:proofErr w:type="spellStart"/>
      <w:r w:rsidRPr="00A17E1C">
        <w:rPr>
          <w:lang w:val="en-US"/>
        </w:rPr>
        <w:t>riscv</w:t>
      </w:r>
      <w:proofErr w:type="spellEnd"/>
      <w:r w:rsidRPr="00A17E1C">
        <w:rPr>
          <w:lang w:val="en-US"/>
        </w:rPr>
        <w:t>/</w:t>
      </w:r>
      <w:proofErr w:type="spellStart"/>
      <w:r w:rsidRPr="00A17E1C">
        <w:rPr>
          <w:lang w:val="en-US"/>
        </w:rPr>
        <w:t>csr.c</w:t>
      </w:r>
      <w:proofErr w:type="spellEnd"/>
      <w:r w:rsidRPr="00A17E1C">
        <w:rPr>
          <w:lang w:val="en-US"/>
        </w:rPr>
        <w:t xml:space="preserve"> contains the implementation for all CSRs. The</w:t>
      </w:r>
    </w:p>
    <w:p w14:paraId="4D176F04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riscv_csr_operations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csr_</w:t>
      </w:r>
      <w:proofErr w:type="gramStart"/>
      <w:r w:rsidRPr="00A17E1C">
        <w:rPr>
          <w:lang w:val="en-US"/>
        </w:rPr>
        <w:t>ops</w:t>
      </w:r>
      <w:proofErr w:type="spellEnd"/>
      <w:r w:rsidRPr="00A17E1C">
        <w:rPr>
          <w:lang w:val="en-US"/>
        </w:rPr>
        <w:t>[</w:t>
      </w:r>
      <w:proofErr w:type="gramEnd"/>
      <w:r w:rsidRPr="00A17E1C">
        <w:rPr>
          <w:lang w:val="en-US"/>
        </w:rPr>
        <w:t>] array is essential for adding callback</w:t>
      </w:r>
    </w:p>
    <w:p w14:paraId="170ABAD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functions to CSR numbers. For every new CSR, a struct of the type</w:t>
      </w:r>
    </w:p>
    <w:p w14:paraId="11AE30B5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riscv_csr_operations</w:t>
      </w:r>
      <w:proofErr w:type="spellEnd"/>
      <w:r w:rsidRPr="00A17E1C">
        <w:rPr>
          <w:lang w:val="en-US"/>
        </w:rPr>
        <w:t xml:space="preserve"> must be added to that array using the CSR num-</w:t>
      </w:r>
    </w:p>
    <w:p w14:paraId="628F537D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ber</w:t>
      </w:r>
      <w:proofErr w:type="spellEnd"/>
      <w:r w:rsidRPr="00A17E1C">
        <w:rPr>
          <w:lang w:val="en-US"/>
        </w:rPr>
        <w:t xml:space="preserve"> as an index. This struct is comprised of multiple function pointers,</w:t>
      </w:r>
    </w:p>
    <w:p w14:paraId="2F82C40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which deal with</w:t>
      </w:r>
    </w:p>
    <w:p w14:paraId="46A7A77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• Checking if the hart implements the CSR</w:t>
      </w:r>
    </w:p>
    <w:p w14:paraId="28D09FC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• Reading from the CSR</w:t>
      </w:r>
    </w:p>
    <w:p w14:paraId="668D7D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• Writing to the CSR</w:t>
      </w:r>
    </w:p>
    <w:p w14:paraId="5D253D5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• Combined read/write</w:t>
      </w:r>
    </w:p>
    <w:p w14:paraId="78AE6A8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• 128 bit read/writes</w:t>
      </w:r>
    </w:p>
    <w:p w14:paraId="56397A8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As previously mentioned, the CSRs have some index ranges for new,</w:t>
      </w:r>
    </w:p>
    <w:p w14:paraId="761F9EB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custom CSRs. For the implementation of TLB write CSRs, the indexes</w:t>
      </w:r>
    </w:p>
    <w:p w14:paraId="3619638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0xBEE and BFF have been selected. Using these constants and the steps</w:t>
      </w:r>
    </w:p>
    <w:p w14:paraId="070BBB4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above, two new </w:t>
      </w:r>
      <w:proofErr w:type="spellStart"/>
      <w:r w:rsidRPr="00A17E1C">
        <w:rPr>
          <w:lang w:val="en-US"/>
        </w:rPr>
        <w:t>instructionscan</w:t>
      </w:r>
      <w:proofErr w:type="spellEnd"/>
      <w:r w:rsidRPr="00A17E1C">
        <w:rPr>
          <w:lang w:val="en-US"/>
        </w:rPr>
        <w:t xml:space="preserve"> be realized.</w:t>
      </w:r>
    </w:p>
    <w:p w14:paraId="681BB9E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5.2. exception handling and </w:t>
      </w:r>
      <w:proofErr w:type="spellStart"/>
      <w:r w:rsidRPr="00A17E1C">
        <w:rPr>
          <w:lang w:val="en-US"/>
        </w:rPr>
        <w:t>tlb</w:t>
      </w:r>
      <w:proofErr w:type="spellEnd"/>
      <w:r w:rsidRPr="00A17E1C">
        <w:rPr>
          <w:lang w:val="en-US"/>
        </w:rPr>
        <w:t xml:space="preserve"> writing 35</w:t>
      </w:r>
    </w:p>
    <w:p w14:paraId="0AB8A8F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5.2.2 CSR Callback Implementation</w:t>
      </w:r>
    </w:p>
    <w:p w14:paraId="6936ECD6" w14:textId="65D09522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Apart from the </w:t>
      </w:r>
      <w:del w:id="208" w:author="Jonathan Mielchen" w:date="2024-09-24T23:25:00Z" w16du:dateUtc="2024-09-24T21:25:00Z">
        <w:r w:rsidRPr="00A17E1C" w:rsidDel="00031DFB">
          <w:rPr>
            <w:lang w:val="en-US"/>
          </w:rPr>
          <w:delText>above mentioned</w:delText>
        </w:r>
      </w:del>
      <w:ins w:id="209" w:author="Jonathan Mielchen" w:date="2024-09-24T23:25:00Z" w16du:dateUtc="2024-09-24T21:25:00Z">
        <w:r w:rsidR="00031DFB" w:rsidRPr="00A17E1C">
          <w:rPr>
            <w:lang w:val="en-US"/>
          </w:rPr>
          <w:t>above-mentioned</w:t>
        </w:r>
      </w:ins>
      <w:r w:rsidRPr="00A17E1C">
        <w:rPr>
          <w:lang w:val="en-US"/>
        </w:rPr>
        <w:t xml:space="preserve"> steps to add new CSRs to the emulator,</w:t>
      </w:r>
    </w:p>
    <w:p w14:paraId="7B28B72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main logic of the implementation is in the callbacks referenced in</w:t>
      </w:r>
    </w:p>
    <w:p w14:paraId="6407B5E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target/</w:t>
      </w:r>
      <w:proofErr w:type="spellStart"/>
      <w:r w:rsidRPr="00A17E1C">
        <w:rPr>
          <w:lang w:val="en-US"/>
        </w:rPr>
        <w:t>riscv</w:t>
      </w:r>
      <w:proofErr w:type="spellEnd"/>
      <w:r w:rsidRPr="00A17E1C">
        <w:rPr>
          <w:lang w:val="en-US"/>
        </w:rPr>
        <w:t>/</w:t>
      </w:r>
      <w:proofErr w:type="spellStart"/>
      <w:r w:rsidRPr="00A17E1C">
        <w:rPr>
          <w:lang w:val="en-US"/>
        </w:rPr>
        <w:t>csr.c</w:t>
      </w:r>
      <w:proofErr w:type="spellEnd"/>
      <w:r w:rsidRPr="00A17E1C">
        <w:rPr>
          <w:lang w:val="en-US"/>
        </w:rPr>
        <w:t>. The implementation of these callbacks is strongly</w:t>
      </w:r>
    </w:p>
    <w:p w14:paraId="16DA2B4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dependent on the structure of the data that is written to the CSRs. Fun-</w:t>
      </w:r>
    </w:p>
    <w:p w14:paraId="4ABAD36D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damentally</w:t>
      </w:r>
      <w:proofErr w:type="spellEnd"/>
      <w:r w:rsidRPr="00A17E1C">
        <w:rPr>
          <w:lang w:val="en-US"/>
        </w:rPr>
        <w:t>, these callbacks act as a bridge between the exposed ISA and</w:t>
      </w:r>
    </w:p>
    <w:p w14:paraId="7C4DE2D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implementation of that instruction set in software. As previously</w:t>
      </w:r>
    </w:p>
    <w:p w14:paraId="530582E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mentioned, two new CSRs will be needed to implement the TLB-writing.</w:t>
      </w:r>
    </w:p>
    <w:p w14:paraId="157B44A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implementations of the write-callbacks look as follows:</w:t>
      </w:r>
    </w:p>
    <w:p w14:paraId="3505ED7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 static </w:t>
      </w:r>
      <w:proofErr w:type="spellStart"/>
      <w:r w:rsidRPr="00A17E1C">
        <w:rPr>
          <w:lang w:val="en-US"/>
        </w:rPr>
        <w:t>RISCVException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write_</w:t>
      </w:r>
      <w:proofErr w:type="gramStart"/>
      <w:r w:rsidRPr="00A17E1C">
        <w:rPr>
          <w:lang w:val="en-US"/>
        </w:rPr>
        <w:t>tlbh</w:t>
      </w:r>
      <w:proofErr w:type="spellEnd"/>
      <w:r w:rsidRPr="00A17E1C">
        <w:rPr>
          <w:lang w:val="en-US"/>
        </w:rPr>
        <w:t>(</w:t>
      </w:r>
      <w:proofErr w:type="spellStart"/>
      <w:proofErr w:type="gramEnd"/>
      <w:r w:rsidRPr="00A17E1C">
        <w:rPr>
          <w:lang w:val="en-US"/>
        </w:rPr>
        <w:t>CPURISCVState</w:t>
      </w:r>
      <w:proofErr w:type="spellEnd"/>
      <w:r w:rsidRPr="00A17E1C">
        <w:rPr>
          <w:lang w:val="en-US"/>
        </w:rPr>
        <w:t xml:space="preserve"> *env, int </w:t>
      </w:r>
      <w:proofErr w:type="spellStart"/>
      <w:r w:rsidRPr="00A17E1C">
        <w:rPr>
          <w:lang w:val="en-US"/>
        </w:rPr>
        <w:t>csrno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target_ulong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new_val</w:t>
      </w:r>
      <w:proofErr w:type="spellEnd"/>
      <w:r w:rsidRPr="00A17E1C">
        <w:rPr>
          <w:lang w:val="en-US"/>
        </w:rPr>
        <w:t>)</w:t>
      </w:r>
    </w:p>
    <w:p w14:paraId="3F73176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 {</w:t>
      </w:r>
    </w:p>
    <w:p w14:paraId="3D551D2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 env-&gt;</w:t>
      </w:r>
      <w:proofErr w:type="spellStart"/>
      <w:r w:rsidRPr="00A17E1C">
        <w:rPr>
          <w:lang w:val="en-US"/>
        </w:rPr>
        <w:t>tlbh</w:t>
      </w:r>
      <w:proofErr w:type="spellEnd"/>
      <w:r w:rsidRPr="00A17E1C">
        <w:rPr>
          <w:lang w:val="en-US"/>
        </w:rPr>
        <w:t xml:space="preserve"> = </w:t>
      </w:r>
      <w:proofErr w:type="spellStart"/>
      <w:r w:rsidRPr="00A17E1C">
        <w:rPr>
          <w:lang w:val="en-US"/>
        </w:rPr>
        <w:t>new_</w:t>
      </w:r>
      <w:proofErr w:type="gramStart"/>
      <w:r w:rsidRPr="00A17E1C">
        <w:rPr>
          <w:lang w:val="en-US"/>
        </w:rPr>
        <w:t>val</w:t>
      </w:r>
      <w:proofErr w:type="spellEnd"/>
      <w:r w:rsidRPr="00A17E1C">
        <w:rPr>
          <w:lang w:val="en-US"/>
        </w:rPr>
        <w:t>;</w:t>
      </w:r>
      <w:proofErr w:type="gramEnd"/>
    </w:p>
    <w:p w14:paraId="054C92D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 return RISCV_EXCP_</w:t>
      </w:r>
      <w:proofErr w:type="gramStart"/>
      <w:r w:rsidRPr="00A17E1C">
        <w:rPr>
          <w:lang w:val="en-US"/>
        </w:rPr>
        <w:t>NONE;</w:t>
      </w:r>
      <w:proofErr w:type="gramEnd"/>
    </w:p>
    <w:p w14:paraId="65A975D4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5 }</w:t>
      </w:r>
      <w:proofErr w:type="gramEnd"/>
    </w:p>
    <w:p w14:paraId="311A234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implementation of the </w:t>
      </w:r>
      <w:proofErr w:type="spellStart"/>
      <w:r w:rsidRPr="00A17E1C">
        <w:rPr>
          <w:lang w:val="en-US"/>
        </w:rPr>
        <w:t>tlbh</w:t>
      </w:r>
      <w:proofErr w:type="spellEnd"/>
      <w:r w:rsidRPr="00A17E1C">
        <w:rPr>
          <w:lang w:val="en-US"/>
        </w:rPr>
        <w:t xml:space="preserve"> CSR write, does not do anything else but</w:t>
      </w:r>
    </w:p>
    <w:p w14:paraId="52C9204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saving the value that is written to it to the environment of the CPU. This</w:t>
      </w:r>
    </w:p>
    <w:p w14:paraId="08E845C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is because the theory specifies, that the TLB entry will only be written to</w:t>
      </w:r>
    </w:p>
    <w:p w14:paraId="51CA5C3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TLB when the write to the </w:t>
      </w:r>
      <w:proofErr w:type="spellStart"/>
      <w:r w:rsidRPr="00A17E1C">
        <w:rPr>
          <w:lang w:val="en-US"/>
        </w:rPr>
        <w:t>tlbl</w:t>
      </w:r>
      <w:proofErr w:type="spellEnd"/>
      <w:r w:rsidRPr="00A17E1C">
        <w:rPr>
          <w:lang w:val="en-US"/>
        </w:rPr>
        <w:t xml:space="preserve"> CSR has succeeded.</w:t>
      </w:r>
    </w:p>
    <w:p w14:paraId="5B40207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 static </w:t>
      </w:r>
      <w:proofErr w:type="spellStart"/>
      <w:r w:rsidRPr="00A17E1C">
        <w:rPr>
          <w:lang w:val="en-US"/>
        </w:rPr>
        <w:t>RISCVException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write_</w:t>
      </w:r>
      <w:proofErr w:type="gramStart"/>
      <w:r w:rsidRPr="00A17E1C">
        <w:rPr>
          <w:lang w:val="en-US"/>
        </w:rPr>
        <w:t>tlbl</w:t>
      </w:r>
      <w:proofErr w:type="spellEnd"/>
      <w:r w:rsidRPr="00A17E1C">
        <w:rPr>
          <w:lang w:val="en-US"/>
        </w:rPr>
        <w:t>(</w:t>
      </w:r>
      <w:proofErr w:type="spellStart"/>
      <w:proofErr w:type="gramEnd"/>
      <w:r w:rsidRPr="00A17E1C">
        <w:rPr>
          <w:lang w:val="en-US"/>
        </w:rPr>
        <w:t>CPURISCVState</w:t>
      </w:r>
      <w:proofErr w:type="spellEnd"/>
      <w:r w:rsidRPr="00A17E1C">
        <w:rPr>
          <w:lang w:val="en-US"/>
        </w:rPr>
        <w:t xml:space="preserve"> *env, int </w:t>
      </w:r>
      <w:proofErr w:type="spellStart"/>
      <w:r w:rsidRPr="00A17E1C">
        <w:rPr>
          <w:lang w:val="en-US"/>
        </w:rPr>
        <w:t>csrno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target_ulong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pte</w:t>
      </w:r>
      <w:proofErr w:type="spellEnd"/>
      <w:r w:rsidRPr="00A17E1C">
        <w:rPr>
          <w:lang w:val="en-US"/>
        </w:rPr>
        <w:t>)</w:t>
      </w:r>
    </w:p>
    <w:p w14:paraId="462A4C7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 {</w:t>
      </w:r>
    </w:p>
    <w:p w14:paraId="5FC39BB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</w:t>
      </w:r>
    </w:p>
    <w:p w14:paraId="6E3A71D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4 </w:t>
      </w:r>
      <w:proofErr w:type="spellStart"/>
      <w:proofErr w:type="gramStart"/>
      <w:r w:rsidRPr="00A17E1C">
        <w:rPr>
          <w:lang w:val="en-US"/>
        </w:rPr>
        <w:t>target</w:t>
      </w:r>
      <w:proofErr w:type="gramEnd"/>
      <w:r w:rsidRPr="00A17E1C">
        <w:rPr>
          <w:lang w:val="en-US"/>
        </w:rPr>
        <w:t>_ulong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tlb_size</w:t>
      </w:r>
      <w:proofErr w:type="spellEnd"/>
      <w:r w:rsidRPr="00A17E1C">
        <w:rPr>
          <w:lang w:val="en-US"/>
        </w:rPr>
        <w:t xml:space="preserve"> = TARGET_PAGE_SIZE;</w:t>
      </w:r>
    </w:p>
    <w:p w14:paraId="532DDFDB" w14:textId="77777777" w:rsidR="00A17E1C" w:rsidRPr="00A17E1C" w:rsidRDefault="00A17E1C" w:rsidP="00A17E1C">
      <w:pPr>
        <w:rPr>
          <w:lang w:val="en-US"/>
          <w:rPrChange w:id="210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211" w:author="Jonathan Mielchen" w:date="2024-09-24T22:43:00Z" w16du:dateUtc="2024-09-24T20:43:00Z">
            <w:rPr/>
          </w:rPrChange>
        </w:rPr>
        <w:t>5</w:t>
      </w:r>
    </w:p>
    <w:p w14:paraId="21F1A88E" w14:textId="77777777" w:rsidR="00A17E1C" w:rsidRPr="00A17E1C" w:rsidRDefault="00A17E1C" w:rsidP="00A17E1C">
      <w:pPr>
        <w:rPr>
          <w:lang w:val="en-US"/>
          <w:rPrChange w:id="212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213" w:author="Jonathan Mielchen" w:date="2024-09-24T22:43:00Z" w16du:dateUtc="2024-09-24T20:43:00Z">
            <w:rPr/>
          </w:rPrChange>
        </w:rPr>
        <w:t xml:space="preserve">6 </w:t>
      </w:r>
      <w:proofErr w:type="spellStart"/>
      <w:r w:rsidRPr="00A17E1C">
        <w:rPr>
          <w:lang w:val="en-US"/>
          <w:rPrChange w:id="214" w:author="Jonathan Mielchen" w:date="2024-09-24T22:43:00Z" w16du:dateUtc="2024-09-24T20:43:00Z">
            <w:rPr/>
          </w:rPrChange>
        </w:rPr>
        <w:t>CPUState</w:t>
      </w:r>
      <w:proofErr w:type="spellEnd"/>
      <w:r w:rsidRPr="00A17E1C">
        <w:rPr>
          <w:lang w:val="en-US"/>
          <w:rPrChange w:id="215" w:author="Jonathan Mielchen" w:date="2024-09-24T22:43:00Z" w16du:dateUtc="2024-09-24T20:43:00Z">
            <w:rPr/>
          </w:rPrChange>
        </w:rPr>
        <w:t xml:space="preserve"> *</w:t>
      </w:r>
      <w:proofErr w:type="spellStart"/>
      <w:r w:rsidRPr="00A17E1C">
        <w:rPr>
          <w:lang w:val="en-US"/>
          <w:rPrChange w:id="216" w:author="Jonathan Mielchen" w:date="2024-09-24T22:43:00Z" w16du:dateUtc="2024-09-24T20:43:00Z">
            <w:rPr/>
          </w:rPrChange>
        </w:rPr>
        <w:t>cpu</w:t>
      </w:r>
      <w:proofErr w:type="spellEnd"/>
      <w:r w:rsidRPr="00A17E1C">
        <w:rPr>
          <w:lang w:val="en-US"/>
          <w:rPrChange w:id="217" w:author="Jonathan Mielchen" w:date="2024-09-24T22:43:00Z" w16du:dateUtc="2024-09-24T20:43:00Z">
            <w:rPr/>
          </w:rPrChange>
        </w:rPr>
        <w:t xml:space="preserve"> = </w:t>
      </w:r>
      <w:proofErr w:type="spellStart"/>
      <w:r w:rsidRPr="00A17E1C">
        <w:rPr>
          <w:lang w:val="en-US"/>
          <w:rPrChange w:id="218" w:author="Jonathan Mielchen" w:date="2024-09-24T22:43:00Z" w16du:dateUtc="2024-09-24T20:43:00Z">
            <w:rPr/>
          </w:rPrChange>
        </w:rPr>
        <w:t>env_cpu</w:t>
      </w:r>
      <w:proofErr w:type="spellEnd"/>
      <w:r w:rsidRPr="00A17E1C">
        <w:rPr>
          <w:lang w:val="en-US"/>
          <w:rPrChange w:id="219" w:author="Jonathan Mielchen" w:date="2024-09-24T22:43:00Z" w16du:dateUtc="2024-09-24T20:43:00Z">
            <w:rPr/>
          </w:rPrChange>
        </w:rPr>
        <w:t>(env</w:t>
      </w:r>
      <w:proofErr w:type="gramStart"/>
      <w:r w:rsidRPr="00A17E1C">
        <w:rPr>
          <w:lang w:val="en-US"/>
          <w:rPrChange w:id="220" w:author="Jonathan Mielchen" w:date="2024-09-24T22:43:00Z" w16du:dateUtc="2024-09-24T20:43:00Z">
            <w:rPr/>
          </w:rPrChange>
        </w:rPr>
        <w:t>);</w:t>
      </w:r>
      <w:proofErr w:type="gramEnd"/>
    </w:p>
    <w:p w14:paraId="4EDC1AD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7 </w:t>
      </w:r>
      <w:proofErr w:type="spellStart"/>
      <w:r w:rsidRPr="00A17E1C">
        <w:rPr>
          <w:lang w:val="en-US"/>
        </w:rPr>
        <w:t>vaddr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 xml:space="preserve"> = env-&gt;</w:t>
      </w:r>
      <w:proofErr w:type="spellStart"/>
      <w:proofErr w:type="gramStart"/>
      <w:r w:rsidRPr="00A17E1C">
        <w:rPr>
          <w:lang w:val="en-US"/>
        </w:rPr>
        <w:t>tlbh</w:t>
      </w:r>
      <w:proofErr w:type="spellEnd"/>
      <w:r w:rsidRPr="00A17E1C">
        <w:rPr>
          <w:lang w:val="en-US"/>
        </w:rPr>
        <w:t>;</w:t>
      </w:r>
      <w:proofErr w:type="gramEnd"/>
    </w:p>
    <w:p w14:paraId="6CFD857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8 </w:t>
      </w:r>
      <w:proofErr w:type="spellStart"/>
      <w:r w:rsidRPr="00A17E1C">
        <w:rPr>
          <w:lang w:val="en-US"/>
        </w:rPr>
        <w:t>hwaddr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paddr</w:t>
      </w:r>
      <w:proofErr w:type="spellEnd"/>
      <w:r w:rsidRPr="00A17E1C">
        <w:rPr>
          <w:lang w:val="en-US"/>
        </w:rPr>
        <w:t xml:space="preserve"> = ((</w:t>
      </w:r>
      <w:proofErr w:type="spellStart"/>
      <w:r w:rsidRPr="00A17E1C">
        <w:rPr>
          <w:lang w:val="en-US"/>
        </w:rPr>
        <w:t>pte</w:t>
      </w:r>
      <w:proofErr w:type="spellEnd"/>
      <w:r w:rsidRPr="00A17E1C">
        <w:rPr>
          <w:lang w:val="en-US"/>
        </w:rPr>
        <w:t xml:space="preserve"> &amp; ~(PTE_RESERVED)) &gt;&gt; 10) &lt;&lt; </w:t>
      </w:r>
      <w:proofErr w:type="gramStart"/>
      <w:r w:rsidRPr="00A17E1C">
        <w:rPr>
          <w:lang w:val="en-US"/>
        </w:rPr>
        <w:t>12;</w:t>
      </w:r>
      <w:proofErr w:type="gramEnd"/>
    </w:p>
    <w:p w14:paraId="54F6E3C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9</w:t>
      </w:r>
    </w:p>
    <w:p w14:paraId="1E8D1B5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10 int </w:t>
      </w:r>
      <w:proofErr w:type="spellStart"/>
      <w:r w:rsidRPr="00A17E1C">
        <w:rPr>
          <w:lang w:val="en-US"/>
        </w:rPr>
        <w:t>mmu_idx</w:t>
      </w:r>
      <w:proofErr w:type="spellEnd"/>
      <w:r w:rsidRPr="00A17E1C">
        <w:rPr>
          <w:lang w:val="en-US"/>
        </w:rPr>
        <w:t xml:space="preserve"> = 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 xml:space="preserve"> &amp; (</w:t>
      </w:r>
      <w:proofErr w:type="spellStart"/>
      <w:r w:rsidRPr="00A17E1C">
        <w:rPr>
          <w:lang w:val="en-US"/>
        </w:rPr>
        <w:t>tlb_size</w:t>
      </w:r>
      <w:proofErr w:type="spellEnd"/>
      <w:r w:rsidRPr="00A17E1C">
        <w:rPr>
          <w:lang w:val="en-US"/>
        </w:rPr>
        <w:t xml:space="preserve"> - 1</w:t>
      </w:r>
      <w:proofErr w:type="gramStart"/>
      <w:r w:rsidRPr="00A17E1C">
        <w:rPr>
          <w:lang w:val="en-US"/>
        </w:rPr>
        <w:t>);</w:t>
      </w:r>
      <w:proofErr w:type="gramEnd"/>
    </w:p>
    <w:p w14:paraId="265EAE7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11</w:t>
      </w:r>
    </w:p>
    <w:p w14:paraId="195837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12 int </w:t>
      </w:r>
      <w:proofErr w:type="spellStart"/>
      <w:r w:rsidRPr="00A17E1C">
        <w:rPr>
          <w:lang w:val="en-US"/>
        </w:rPr>
        <w:t>prot</w:t>
      </w:r>
      <w:proofErr w:type="spellEnd"/>
      <w:r w:rsidRPr="00A17E1C">
        <w:rPr>
          <w:lang w:val="en-US"/>
        </w:rPr>
        <w:t xml:space="preserve"> = </w:t>
      </w:r>
      <w:proofErr w:type="spellStart"/>
      <w:r w:rsidRPr="00A17E1C">
        <w:rPr>
          <w:lang w:val="en-US"/>
        </w:rPr>
        <w:t>pte</w:t>
      </w:r>
      <w:proofErr w:type="spellEnd"/>
      <w:r w:rsidRPr="00A17E1C">
        <w:rPr>
          <w:lang w:val="en-US"/>
        </w:rPr>
        <w:t xml:space="preserve"> &amp; (PTE_R | PTE_W | PTE_X | PTE_</w:t>
      </w:r>
      <w:proofErr w:type="gramStart"/>
      <w:r w:rsidRPr="00A17E1C">
        <w:rPr>
          <w:lang w:val="en-US"/>
        </w:rPr>
        <w:t>V )</w:t>
      </w:r>
      <w:proofErr w:type="gramEnd"/>
      <w:r w:rsidRPr="00A17E1C">
        <w:rPr>
          <w:lang w:val="en-US"/>
        </w:rPr>
        <w:t>;</w:t>
      </w:r>
    </w:p>
    <w:p w14:paraId="6866E62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13</w:t>
      </w:r>
    </w:p>
    <w:p w14:paraId="4E992D1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14 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 xml:space="preserve"> &amp;= </w:t>
      </w:r>
      <w:proofErr w:type="gramStart"/>
      <w:r w:rsidRPr="00A17E1C">
        <w:rPr>
          <w:lang w:val="en-US"/>
        </w:rPr>
        <w:t>~(</w:t>
      </w:r>
      <w:proofErr w:type="spellStart"/>
      <w:proofErr w:type="gramEnd"/>
      <w:r w:rsidRPr="00A17E1C">
        <w:rPr>
          <w:lang w:val="en-US"/>
        </w:rPr>
        <w:t>tlb_size</w:t>
      </w:r>
      <w:proofErr w:type="spellEnd"/>
      <w:r w:rsidRPr="00A17E1C">
        <w:rPr>
          <w:lang w:val="en-US"/>
        </w:rPr>
        <w:t xml:space="preserve"> - 1);</w:t>
      </w:r>
    </w:p>
    <w:p w14:paraId="6563453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15 </w:t>
      </w:r>
      <w:proofErr w:type="spellStart"/>
      <w:r w:rsidRPr="00A17E1C">
        <w:rPr>
          <w:lang w:val="en-US"/>
        </w:rPr>
        <w:t>paddr</w:t>
      </w:r>
      <w:proofErr w:type="spellEnd"/>
      <w:r w:rsidRPr="00A17E1C">
        <w:rPr>
          <w:lang w:val="en-US"/>
        </w:rPr>
        <w:t xml:space="preserve"> &amp;= </w:t>
      </w:r>
      <w:proofErr w:type="gramStart"/>
      <w:r w:rsidRPr="00A17E1C">
        <w:rPr>
          <w:lang w:val="en-US"/>
        </w:rPr>
        <w:t>~(</w:t>
      </w:r>
      <w:proofErr w:type="spellStart"/>
      <w:proofErr w:type="gramEnd"/>
      <w:r w:rsidRPr="00A17E1C">
        <w:rPr>
          <w:lang w:val="en-US"/>
        </w:rPr>
        <w:t>tlb_size</w:t>
      </w:r>
      <w:proofErr w:type="spellEnd"/>
      <w:r w:rsidRPr="00A17E1C">
        <w:rPr>
          <w:lang w:val="en-US"/>
        </w:rPr>
        <w:t xml:space="preserve"> - 1);</w:t>
      </w:r>
    </w:p>
    <w:p w14:paraId="2C63068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16</w:t>
      </w:r>
    </w:p>
    <w:p w14:paraId="6DFD4D3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17 </w:t>
      </w:r>
      <w:proofErr w:type="spellStart"/>
      <w:r w:rsidRPr="00A17E1C">
        <w:rPr>
          <w:lang w:val="en-US"/>
        </w:rPr>
        <w:t>tlb_set_</w:t>
      </w:r>
      <w:proofErr w:type="gramStart"/>
      <w:r w:rsidRPr="00A17E1C">
        <w:rPr>
          <w:lang w:val="en-US"/>
        </w:rPr>
        <w:t>page</w:t>
      </w:r>
      <w:proofErr w:type="spellEnd"/>
      <w:r w:rsidRPr="00A17E1C">
        <w:rPr>
          <w:lang w:val="en-US"/>
        </w:rPr>
        <w:t>(</w:t>
      </w:r>
      <w:proofErr w:type="spellStart"/>
      <w:proofErr w:type="gramEnd"/>
      <w:r w:rsidRPr="00A17E1C">
        <w:rPr>
          <w:lang w:val="en-US"/>
        </w:rPr>
        <w:t>cpu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paddr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prot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mmu_idx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tlb_size</w:t>
      </w:r>
      <w:proofErr w:type="spellEnd"/>
      <w:r w:rsidRPr="00A17E1C">
        <w:rPr>
          <w:lang w:val="en-US"/>
        </w:rPr>
        <w:t>, false);</w:t>
      </w:r>
    </w:p>
    <w:p w14:paraId="298731D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18</w:t>
      </w:r>
    </w:p>
    <w:p w14:paraId="428F9AE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19 env-&gt;</w:t>
      </w:r>
      <w:proofErr w:type="spellStart"/>
      <w:r w:rsidRPr="00A17E1C">
        <w:rPr>
          <w:lang w:val="en-US"/>
        </w:rPr>
        <w:t>tlbh</w:t>
      </w:r>
      <w:proofErr w:type="spellEnd"/>
      <w:r w:rsidRPr="00A17E1C">
        <w:rPr>
          <w:lang w:val="en-US"/>
        </w:rPr>
        <w:t xml:space="preserve"> = </w:t>
      </w:r>
      <w:proofErr w:type="gramStart"/>
      <w:r w:rsidRPr="00A17E1C">
        <w:rPr>
          <w:lang w:val="en-US"/>
        </w:rPr>
        <w:t>0;</w:t>
      </w:r>
      <w:proofErr w:type="gramEnd"/>
    </w:p>
    <w:p w14:paraId="1A36B10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20 env-&gt;</w:t>
      </w:r>
      <w:proofErr w:type="spellStart"/>
      <w:r w:rsidRPr="00A17E1C">
        <w:rPr>
          <w:lang w:val="en-US"/>
        </w:rPr>
        <w:t>tlbl</w:t>
      </w:r>
      <w:proofErr w:type="spellEnd"/>
      <w:r w:rsidRPr="00A17E1C">
        <w:rPr>
          <w:lang w:val="en-US"/>
        </w:rPr>
        <w:t xml:space="preserve"> = </w:t>
      </w:r>
      <w:proofErr w:type="gramStart"/>
      <w:r w:rsidRPr="00A17E1C">
        <w:rPr>
          <w:lang w:val="en-US"/>
        </w:rPr>
        <w:t>0;</w:t>
      </w:r>
      <w:proofErr w:type="gramEnd"/>
    </w:p>
    <w:p w14:paraId="3F31AE2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21</w:t>
      </w:r>
    </w:p>
    <w:p w14:paraId="6FF32E3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22 return RISCV_EXCP_</w:t>
      </w:r>
      <w:proofErr w:type="gramStart"/>
      <w:r w:rsidRPr="00A17E1C">
        <w:rPr>
          <w:lang w:val="en-US"/>
        </w:rPr>
        <w:t>NONE;</w:t>
      </w:r>
      <w:proofErr w:type="gramEnd"/>
    </w:p>
    <w:p w14:paraId="5F40CD38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23 }</w:t>
      </w:r>
      <w:proofErr w:type="gramEnd"/>
    </w:p>
    <w:p w14:paraId="540DC41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value written to the </w:t>
      </w:r>
      <w:proofErr w:type="spellStart"/>
      <w:r w:rsidRPr="00A17E1C">
        <w:rPr>
          <w:lang w:val="en-US"/>
        </w:rPr>
        <w:t>tlbl</w:t>
      </w:r>
      <w:proofErr w:type="spellEnd"/>
      <w:r w:rsidRPr="00A17E1C">
        <w:rPr>
          <w:lang w:val="en-US"/>
        </w:rPr>
        <w:t xml:space="preserve"> CSR adheres to the same format as the</w:t>
      </w:r>
    </w:p>
    <w:p w14:paraId="2F27C18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RISC-V Sv39 PTEs (As shown in section 2.5.1).</w:t>
      </w:r>
    </w:p>
    <w:p w14:paraId="233738F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get the page-aligned physical address and to get rid of the access bits</w:t>
      </w:r>
    </w:p>
    <w:p w14:paraId="18916A66" w14:textId="1D0697E8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stored in the lower 10 bits, the value will first be </w:t>
      </w:r>
      <w:del w:id="221" w:author="Jonathan Mielchen" w:date="2024-09-24T23:25:00Z" w16du:dateUtc="2024-09-24T21:25:00Z">
        <w:r w:rsidRPr="00A17E1C" w:rsidDel="00031DFB">
          <w:rPr>
            <w:lang w:val="en-US"/>
          </w:rPr>
          <w:delText>right-shifted</w:delText>
        </w:r>
      </w:del>
      <w:ins w:id="222" w:author="Jonathan Mielchen" w:date="2024-09-24T23:25:00Z" w16du:dateUtc="2024-09-24T21:25:00Z">
        <w:r w:rsidR="00031DFB" w:rsidRPr="00A17E1C">
          <w:rPr>
            <w:lang w:val="en-US"/>
          </w:rPr>
          <w:t>right shifted</w:t>
        </w:r>
      </w:ins>
      <w:r w:rsidRPr="00A17E1C">
        <w:rPr>
          <w:lang w:val="en-US"/>
        </w:rPr>
        <w:t xml:space="preserve"> by ten and</w:t>
      </w:r>
    </w:p>
    <w:p w14:paraId="1DAB788A" w14:textId="30FEEB2B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then left shifted by 12 bits. The </w:t>
      </w:r>
      <w:del w:id="223" w:author="Jonathan Mielchen" w:date="2024-09-24T23:25:00Z" w16du:dateUtc="2024-09-24T21:25:00Z">
        <w:r w:rsidRPr="00A17E1C" w:rsidDel="00031DFB">
          <w:rPr>
            <w:lang w:val="en-US"/>
          </w:rPr>
          <w:delText>top most</w:delText>
        </w:r>
      </w:del>
      <w:ins w:id="224" w:author="Jonathan Mielchen" w:date="2024-09-24T23:25:00Z" w16du:dateUtc="2024-09-24T21:25:00Z">
        <w:r w:rsidR="00031DFB" w:rsidRPr="00A17E1C">
          <w:rPr>
            <w:lang w:val="en-US"/>
          </w:rPr>
          <w:t>topmost</w:t>
        </w:r>
      </w:ins>
      <w:r w:rsidRPr="00A17E1C">
        <w:rPr>
          <w:lang w:val="en-US"/>
        </w:rPr>
        <w:t xml:space="preserve"> bits are specified to be all zero,</w:t>
      </w:r>
    </w:p>
    <w:p w14:paraId="563C036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as explained in the fundamentals chapter [Wat+24].</w:t>
      </w:r>
    </w:p>
    <w:p w14:paraId="575C366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In line 10, the </w:t>
      </w:r>
      <w:proofErr w:type="spellStart"/>
      <w:r w:rsidRPr="00A17E1C">
        <w:rPr>
          <w:lang w:val="en-US"/>
        </w:rPr>
        <w:t>mmu_idx</w:t>
      </w:r>
      <w:proofErr w:type="spellEnd"/>
      <w:r w:rsidRPr="00A17E1C">
        <w:rPr>
          <w:lang w:val="en-US"/>
        </w:rPr>
        <w:t xml:space="preserve"> is extracted from the lowest 11 bits of the virtual</w:t>
      </w:r>
    </w:p>
    <w:p w14:paraId="079FE40A" w14:textId="1F9B9E40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address. This is </w:t>
      </w:r>
      <w:del w:id="225" w:author="Jonathan Mielchen" w:date="2024-09-24T23:25:00Z" w16du:dateUtc="2024-09-24T21:25:00Z">
        <w:r w:rsidRPr="00A17E1C" w:rsidDel="00031DFB">
          <w:rPr>
            <w:lang w:val="en-US"/>
          </w:rPr>
          <w:delText>necesarry</w:delText>
        </w:r>
      </w:del>
      <w:ins w:id="226" w:author="Jonathan Mielchen" w:date="2024-09-24T23:25:00Z" w16du:dateUtc="2024-09-24T21:25:00Z">
        <w:r w:rsidR="00031DFB" w:rsidRPr="00A17E1C">
          <w:rPr>
            <w:lang w:val="en-US"/>
          </w:rPr>
          <w:t>necessary</w:t>
        </w:r>
      </w:ins>
      <w:r w:rsidRPr="00A17E1C">
        <w:rPr>
          <w:lang w:val="en-US"/>
        </w:rPr>
        <w:t>, because QEMU uses up to 16 different MMU</w:t>
      </w:r>
    </w:p>
    <w:p w14:paraId="1BFC063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modes with dedicated TLBs [24b]. Whenever QEMU performs a TLB</w:t>
      </w:r>
    </w:p>
    <w:p w14:paraId="2E87106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lookup, it does so in a specific MMU mode. This MMU mode is clear</w:t>
      </w:r>
    </w:p>
    <w:p w14:paraId="0E8CD72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when a TLB entry is retrieved, it is however not clear when a TLB entry</w:t>
      </w:r>
    </w:p>
    <w:p w14:paraId="4C277CB7" w14:textId="1E0284CE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is written. To still fill the correct TLB, the </w:t>
      </w:r>
      <w:proofErr w:type="spellStart"/>
      <w:r w:rsidRPr="00A17E1C">
        <w:rPr>
          <w:lang w:val="en-US"/>
        </w:rPr>
        <w:t>mmu_idx</w:t>
      </w:r>
      <w:proofErr w:type="spellEnd"/>
      <w:r w:rsidRPr="00A17E1C">
        <w:rPr>
          <w:lang w:val="en-US"/>
        </w:rPr>
        <w:t xml:space="preserve"> is </w:t>
      </w:r>
      <w:del w:id="227" w:author="Jonathan Mielchen" w:date="2024-09-24T23:25:00Z" w16du:dateUtc="2024-09-24T21:25:00Z">
        <w:r w:rsidRPr="00A17E1C" w:rsidDel="00031DFB">
          <w:rPr>
            <w:lang w:val="en-US"/>
          </w:rPr>
          <w:delText>transfered</w:delText>
        </w:r>
      </w:del>
      <w:ins w:id="228" w:author="Jonathan Mielchen" w:date="2024-09-24T23:25:00Z" w16du:dateUtc="2024-09-24T21:25:00Z">
        <w:r w:rsidR="00031DFB" w:rsidRPr="00A17E1C">
          <w:rPr>
            <w:lang w:val="en-US"/>
          </w:rPr>
          <w:t>transferred</w:t>
        </w:r>
      </w:ins>
      <w:r w:rsidRPr="00A17E1C">
        <w:rPr>
          <w:lang w:val="en-US"/>
        </w:rPr>
        <w:t xml:space="preserve"> </w:t>
      </w:r>
      <w:proofErr w:type="gramStart"/>
      <w:r w:rsidRPr="00A17E1C">
        <w:rPr>
          <w:lang w:val="en-US"/>
        </w:rPr>
        <w:t>to</w:t>
      </w:r>
      <w:proofErr w:type="gramEnd"/>
      <w:r w:rsidRPr="00A17E1C">
        <w:rPr>
          <w:lang w:val="en-US"/>
        </w:rPr>
        <w:t xml:space="preserve"> the</w:t>
      </w:r>
    </w:p>
    <w:p w14:paraId="21E8482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exception handler as part of the faulting address in </w:t>
      </w:r>
      <w:proofErr w:type="spellStart"/>
      <w:r w:rsidRPr="00A17E1C">
        <w:rPr>
          <w:lang w:val="en-US"/>
        </w:rPr>
        <w:t>mtval</w:t>
      </w:r>
      <w:proofErr w:type="spellEnd"/>
      <w:r w:rsidRPr="00A17E1C">
        <w:rPr>
          <w:lang w:val="en-US"/>
        </w:rPr>
        <w:t xml:space="preserve"> and then back</w:t>
      </w:r>
    </w:p>
    <w:p w14:paraId="6723F70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the emulator via the TLB write CSRs.</w:t>
      </w:r>
    </w:p>
    <w:p w14:paraId="69C9782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36 chapter 5. implementation</w:t>
      </w:r>
    </w:p>
    <w:p w14:paraId="71124B9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following lines deal with extracting the protection bits from the</w:t>
      </w:r>
    </w:p>
    <w:p w14:paraId="65EC177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PTE and with page-aligning the virtual and physical addresses. Finally, a</w:t>
      </w:r>
    </w:p>
    <w:p w14:paraId="2D4CD7B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preexisting QEMU function is invoked to add a new entry to the emulated</w:t>
      </w:r>
    </w:p>
    <w:p w14:paraId="77FC7D1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and the CSR values are cleared. The return value RISCV_EXCP_NONE</w:t>
      </w:r>
    </w:p>
    <w:p w14:paraId="2C58C87C" w14:textId="30E3194A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indicates that nothing out of the ordinary </w:t>
      </w:r>
      <w:del w:id="229" w:author="Jonathan Mielchen" w:date="2024-09-24T23:25:00Z" w16du:dateUtc="2024-09-24T21:25:00Z">
        <w:r w:rsidRPr="00A17E1C" w:rsidDel="00031DFB">
          <w:rPr>
            <w:lang w:val="en-US"/>
          </w:rPr>
          <w:delText>happend</w:delText>
        </w:r>
      </w:del>
      <w:ins w:id="230" w:author="Jonathan Mielchen" w:date="2024-09-24T23:25:00Z" w16du:dateUtc="2024-09-24T21:25:00Z">
        <w:r w:rsidR="00031DFB" w:rsidRPr="00A17E1C">
          <w:rPr>
            <w:lang w:val="en-US"/>
          </w:rPr>
          <w:t>happened</w:t>
        </w:r>
      </w:ins>
      <w:r w:rsidRPr="00A17E1C">
        <w:rPr>
          <w:lang w:val="en-US"/>
        </w:rPr>
        <w:t>.</w:t>
      </w:r>
    </w:p>
    <w:p w14:paraId="650FF5C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is all that needs to be done to add CSRs for TLB filling to the QEMU</w:t>
      </w:r>
    </w:p>
    <w:p w14:paraId="30544D4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RISC-V emulator.</w:t>
      </w:r>
    </w:p>
    <w:p w14:paraId="2D26486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5.2.3 TLB miss exception Handler</w:t>
      </w:r>
    </w:p>
    <w:p w14:paraId="30B58C6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With capabilities to write TLB entries in place, an effective exception</w:t>
      </w:r>
    </w:p>
    <w:p w14:paraId="3FD879E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handler can be implemented.</w:t>
      </w:r>
    </w:p>
    <w:p w14:paraId="6ECA548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xv6 Machine-Mode Trap Handler The xv6 machine-mode trap </w:t>
      </w:r>
      <w:proofErr w:type="spellStart"/>
      <w:r w:rsidRPr="00A17E1C">
        <w:rPr>
          <w:lang w:val="en-US"/>
        </w:rPr>
        <w:t>han</w:t>
      </w:r>
      <w:proofErr w:type="spellEnd"/>
      <w:r w:rsidRPr="00A17E1C">
        <w:rPr>
          <w:lang w:val="en-US"/>
        </w:rPr>
        <w:t>-</w:t>
      </w:r>
    </w:p>
    <w:p w14:paraId="6318F024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dler</w:t>
      </w:r>
      <w:proofErr w:type="spellEnd"/>
      <w:r w:rsidRPr="00A17E1C">
        <w:rPr>
          <w:lang w:val="en-US"/>
        </w:rPr>
        <w:t xml:space="preserve"> only deals with the timer interrupt. All other interrupts and </w:t>
      </w:r>
      <w:proofErr w:type="spellStart"/>
      <w:r w:rsidRPr="00A17E1C">
        <w:rPr>
          <w:lang w:val="en-US"/>
        </w:rPr>
        <w:t>excep</w:t>
      </w:r>
      <w:proofErr w:type="spellEnd"/>
      <w:r w:rsidRPr="00A17E1C">
        <w:rPr>
          <w:lang w:val="en-US"/>
        </w:rPr>
        <w:t>-</w:t>
      </w:r>
    </w:p>
    <w:p w14:paraId="4EC18B17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tions</w:t>
      </w:r>
      <w:proofErr w:type="spellEnd"/>
      <w:r w:rsidRPr="00A17E1C">
        <w:rPr>
          <w:lang w:val="en-US"/>
        </w:rPr>
        <w:t xml:space="preserve"> are delegated to the supervisor mode. This allows the trap handler</w:t>
      </w:r>
    </w:p>
    <w:p w14:paraId="7201CE6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be very small and very specific to the timer interrupt [CKM11]. It thus</w:t>
      </w:r>
    </w:p>
    <w:p w14:paraId="4A58A94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only needs to store two registers to memory to make enough room in the</w:t>
      </w:r>
    </w:p>
    <w:p w14:paraId="4662CA8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register file to reset the timer and invoke the scheduler. Adding another</w:t>
      </w:r>
    </w:p>
    <w:p w14:paraId="56FF9C2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trap to be handled adds more complexity, as the trap number needs to be</w:t>
      </w:r>
    </w:p>
    <w:p w14:paraId="2716E74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checked and the code needs to branch to the right routines.</w:t>
      </w:r>
    </w:p>
    <w:p w14:paraId="34B3577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But it can also be completely avoided to touch the timer code at all. xv6</w:t>
      </w:r>
    </w:p>
    <w:p w14:paraId="5F2F9E2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uses trap vectoring mechanism in direct mode. In direct mode, all traps</w:t>
      </w:r>
    </w:p>
    <w:p w14:paraId="40D2951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jump to the same address. Using the vectored mode makes all exceptions</w:t>
      </w:r>
    </w:p>
    <w:p w14:paraId="69AF185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jump to the address set in the </w:t>
      </w:r>
      <w:proofErr w:type="spellStart"/>
      <w:r w:rsidRPr="00A17E1C">
        <w:rPr>
          <w:lang w:val="en-US"/>
        </w:rPr>
        <w:t>mtvec</w:t>
      </w:r>
      <w:proofErr w:type="spellEnd"/>
      <w:r w:rsidRPr="00A17E1C">
        <w:rPr>
          <w:lang w:val="en-US"/>
        </w:rPr>
        <w:t xml:space="preserve"> BASE field but all interrupts are set the</w:t>
      </w:r>
    </w:p>
    <w:p w14:paraId="7D45417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program counter to BASE plus four times the interrupt cause [Wat+24].</w:t>
      </w:r>
    </w:p>
    <w:p w14:paraId="64ECF168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So</w:t>
      </w:r>
      <w:proofErr w:type="gramEnd"/>
      <w:r w:rsidRPr="00A17E1C">
        <w:rPr>
          <w:lang w:val="en-US"/>
        </w:rPr>
        <w:t xml:space="preserve"> to add machine mode exception handlers with disrupting the existing</w:t>
      </w:r>
    </w:p>
    <w:p w14:paraId="70F5FCC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code as little as possible only requires changing the trap vectoring mode</w:t>
      </w:r>
    </w:p>
    <w:p w14:paraId="27EEF12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vectored mode and moving the timer interrupt code to the correct</w:t>
      </w:r>
    </w:p>
    <w:p w14:paraId="14A71C7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offset.</w:t>
      </w:r>
    </w:p>
    <w:p w14:paraId="69FD031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1 - </w:t>
      </w:r>
      <w:proofErr w:type="spellStart"/>
      <w:r w:rsidRPr="00A17E1C">
        <w:rPr>
          <w:lang w:val="en-US"/>
        </w:rPr>
        <w:t>w_mtvec</w:t>
      </w:r>
      <w:proofErr w:type="spellEnd"/>
      <w:r w:rsidRPr="00A17E1C">
        <w:rPr>
          <w:lang w:val="en-US"/>
        </w:rPr>
        <w:t>((uint</w:t>
      </w:r>
      <w:proofErr w:type="gramStart"/>
      <w:r w:rsidRPr="00A17E1C">
        <w:rPr>
          <w:lang w:val="en-US"/>
        </w:rPr>
        <w:t>64)</w:t>
      </w:r>
      <w:proofErr w:type="spellStart"/>
      <w:r w:rsidRPr="00A17E1C">
        <w:rPr>
          <w:lang w:val="en-US"/>
        </w:rPr>
        <w:t>timervec</w:t>
      </w:r>
      <w:proofErr w:type="spellEnd"/>
      <w:proofErr w:type="gramEnd"/>
      <w:r w:rsidRPr="00A17E1C">
        <w:rPr>
          <w:lang w:val="en-US"/>
        </w:rPr>
        <w:t>);</w:t>
      </w:r>
    </w:p>
    <w:p w14:paraId="2A6D343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 + </w:t>
      </w:r>
      <w:proofErr w:type="spellStart"/>
      <w:r w:rsidRPr="00A17E1C">
        <w:rPr>
          <w:lang w:val="en-US"/>
        </w:rPr>
        <w:t>w_mtvec</w:t>
      </w:r>
      <w:proofErr w:type="spellEnd"/>
      <w:r w:rsidRPr="00A17E1C">
        <w:rPr>
          <w:lang w:val="en-US"/>
        </w:rPr>
        <w:t>((uint</w:t>
      </w:r>
      <w:proofErr w:type="gramStart"/>
      <w:r w:rsidRPr="00A17E1C">
        <w:rPr>
          <w:lang w:val="en-US"/>
        </w:rPr>
        <w:t>64)</w:t>
      </w:r>
      <w:proofErr w:type="spellStart"/>
      <w:r w:rsidRPr="00A17E1C">
        <w:rPr>
          <w:lang w:val="en-US"/>
        </w:rPr>
        <w:t>mtvec</w:t>
      </w:r>
      <w:proofErr w:type="gramEnd"/>
      <w:r w:rsidRPr="00A17E1C">
        <w:rPr>
          <w:lang w:val="en-US"/>
        </w:rPr>
        <w:t>_vector_table</w:t>
      </w:r>
      <w:proofErr w:type="spellEnd"/>
      <w:r w:rsidRPr="00A17E1C">
        <w:rPr>
          <w:lang w:val="en-US"/>
        </w:rPr>
        <w:t xml:space="preserve"> | 0x1);</w:t>
      </w:r>
    </w:p>
    <w:p w14:paraId="3A7A1E0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The changes for changing the mode are trivial. Only the one bit indicating</w:t>
      </w:r>
    </w:p>
    <w:p w14:paraId="79DE641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vectored mode needs to be set. Placing the timer vector at the correct</w:t>
      </w:r>
    </w:p>
    <w:p w14:paraId="63B2514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offset from the default trap handler vector can be achieved by filling the</w:t>
      </w:r>
    </w:p>
    <w:p w14:paraId="4AE5982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space between the base address and the timer vector with no-operations.</w:t>
      </w:r>
    </w:p>
    <w:p w14:paraId="650B6F0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same could be achieved with linker directives. The interrupt number</w:t>
      </w:r>
    </w:p>
    <w:p w14:paraId="02AE5AD9" w14:textId="0C47093E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the timer interrupt is 0x</w:t>
      </w:r>
      <w:proofErr w:type="gramStart"/>
      <w:r w:rsidRPr="00A17E1C">
        <w:rPr>
          <w:lang w:val="en-US"/>
        </w:rPr>
        <w:t>7,</w:t>
      </w:r>
      <w:ins w:id="231" w:author="Jonathan Mielchen" w:date="2024-09-24T23:26:00Z" w16du:dateUtc="2024-09-24T21:26:00Z">
        <w:r w:rsidR="00031DFB">
          <w:rPr>
            <w:lang w:val="en-US"/>
          </w:rPr>
          <w:t>.</w:t>
        </w:r>
        <w:proofErr w:type="gramEnd"/>
        <w:r w:rsidR="00031DFB">
          <w:rPr>
            <w:lang w:val="en-US"/>
          </w:rPr>
          <w:t xml:space="preserve"> </w:t>
        </w:r>
        <w:proofErr w:type="spellStart"/>
        <w:r w:rsidR="00031DFB">
          <w:rPr>
            <w:lang w:val="en-US"/>
          </w:rPr>
          <w:t>This</w:t>
        </w:r>
      </w:ins>
      <w:del w:id="232" w:author="Jonathan Mielchen" w:date="2024-09-24T23:26:00Z" w16du:dateUtc="2024-09-24T21:26:00Z">
        <w:r w:rsidRPr="00A17E1C" w:rsidDel="00031DFB">
          <w:rPr>
            <w:lang w:val="en-US"/>
          </w:rPr>
          <w:delText xml:space="preserve"> so thats </w:delText>
        </w:r>
      </w:del>
      <w:r w:rsidRPr="00A17E1C">
        <w:rPr>
          <w:lang w:val="en-US"/>
        </w:rPr>
        <w:t>puts</w:t>
      </w:r>
      <w:proofErr w:type="spellEnd"/>
      <w:r w:rsidRPr="00A17E1C">
        <w:rPr>
          <w:lang w:val="en-US"/>
        </w:rPr>
        <w:t xml:space="preserve"> the timer interrupt vector at a</w:t>
      </w:r>
    </w:p>
    <w:p w14:paraId="75DFF65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positive 0x1c offset from the base address.</w:t>
      </w:r>
    </w:p>
    <w:p w14:paraId="2BFB758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RISC-V provides 4 bytes for every interrupt request (IRQ) and the default</w:t>
      </w:r>
    </w:p>
    <w:p w14:paraId="68D9874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trap handler. This is not enough to implement proper trap handling, so</w:t>
      </w:r>
    </w:p>
    <w:p w14:paraId="7C28701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these 4 bytes are typically spent jumping to a more elaborate trap handling</w:t>
      </w:r>
    </w:p>
    <w:p w14:paraId="3660D10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routine.</w:t>
      </w:r>
    </w:p>
    <w:p w14:paraId="3B40266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Now any machine-mode exception (that is not delegated to a lower-</w:t>
      </w:r>
    </w:p>
    <w:p w14:paraId="270E18FB" w14:textId="6A4ED9EA" w:rsidR="00A17E1C" w:rsidRPr="00A17E1C" w:rsidRDefault="00A17E1C" w:rsidP="00A17E1C">
      <w:pPr>
        <w:rPr>
          <w:lang w:val="en-US"/>
        </w:rPr>
      </w:pPr>
      <w:del w:id="233" w:author="Jonathan Mielchen" w:date="2024-09-24T23:26:00Z" w16du:dateUtc="2024-09-24T21:26:00Z">
        <w:r w:rsidRPr="00A17E1C" w:rsidDel="00031DFB">
          <w:rPr>
            <w:lang w:val="en-US"/>
          </w:rPr>
          <w:delText>priviledge</w:delText>
        </w:r>
      </w:del>
      <w:ins w:id="234" w:author="Jonathan Mielchen" w:date="2024-09-24T23:26:00Z" w16du:dateUtc="2024-09-24T21:26:00Z">
        <w:r w:rsidR="00031DFB" w:rsidRPr="00A17E1C">
          <w:rPr>
            <w:lang w:val="en-US"/>
          </w:rPr>
          <w:t>privilege</w:t>
        </w:r>
      </w:ins>
      <w:r w:rsidRPr="00A17E1C">
        <w:rPr>
          <w:lang w:val="en-US"/>
        </w:rPr>
        <w:t xml:space="preserve"> mode) sets the program counter to the address of the </w:t>
      </w:r>
      <w:proofErr w:type="spellStart"/>
      <w:r w:rsidRPr="00A17E1C">
        <w:rPr>
          <w:lang w:val="en-US"/>
        </w:rPr>
        <w:t>mtvec_vector_table</w:t>
      </w:r>
      <w:proofErr w:type="spellEnd"/>
    </w:p>
    <w:p w14:paraId="62E12DA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5.2. exception handling and </w:t>
      </w:r>
      <w:proofErr w:type="spellStart"/>
      <w:r w:rsidRPr="00A17E1C">
        <w:rPr>
          <w:lang w:val="en-US"/>
        </w:rPr>
        <w:t>tlb</w:t>
      </w:r>
      <w:proofErr w:type="spellEnd"/>
      <w:r w:rsidRPr="00A17E1C">
        <w:rPr>
          <w:lang w:val="en-US"/>
        </w:rPr>
        <w:t xml:space="preserve"> writing 37</w:t>
      </w:r>
    </w:p>
    <w:p w14:paraId="73A20D2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Listing 5.4: Vectored Trap Handler Routine</w:t>
      </w:r>
    </w:p>
    <w:p w14:paraId="2AE0748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 </w:t>
      </w:r>
      <w:proofErr w:type="spellStart"/>
      <w:r w:rsidRPr="00A17E1C">
        <w:rPr>
          <w:lang w:val="en-US"/>
        </w:rPr>
        <w:t>mtvec_vector_table</w:t>
      </w:r>
      <w:proofErr w:type="spellEnd"/>
      <w:r w:rsidRPr="00A17E1C">
        <w:rPr>
          <w:lang w:val="en-US"/>
        </w:rPr>
        <w:t>:</w:t>
      </w:r>
    </w:p>
    <w:p w14:paraId="7FE4332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 IRQ_0:</w:t>
      </w:r>
    </w:p>
    <w:p w14:paraId="708AD7D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 j </w:t>
      </w:r>
      <w:proofErr w:type="spellStart"/>
      <w:r w:rsidRPr="00A17E1C">
        <w:rPr>
          <w:lang w:val="en-US"/>
        </w:rPr>
        <w:t>default_exception_handler</w:t>
      </w:r>
      <w:proofErr w:type="spellEnd"/>
    </w:p>
    <w:p w14:paraId="19869B4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 </w:t>
      </w:r>
      <w:proofErr w:type="spellStart"/>
      <w:r w:rsidRPr="00A17E1C">
        <w:rPr>
          <w:lang w:val="en-US"/>
        </w:rPr>
        <w:t>nop</w:t>
      </w:r>
      <w:proofErr w:type="spellEnd"/>
    </w:p>
    <w:p w14:paraId="5C000D1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 IRQ_1:</w:t>
      </w:r>
    </w:p>
    <w:p w14:paraId="0902454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6 j </w:t>
      </w:r>
      <w:proofErr w:type="spellStart"/>
      <w:r w:rsidRPr="00A17E1C">
        <w:rPr>
          <w:lang w:val="en-US"/>
        </w:rPr>
        <w:t>default_vector_handler</w:t>
      </w:r>
      <w:proofErr w:type="spellEnd"/>
    </w:p>
    <w:p w14:paraId="37298C0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7 </w:t>
      </w:r>
      <w:proofErr w:type="spellStart"/>
      <w:r w:rsidRPr="00A17E1C">
        <w:rPr>
          <w:lang w:val="en-US"/>
        </w:rPr>
        <w:t>nop</w:t>
      </w:r>
      <w:proofErr w:type="spellEnd"/>
    </w:p>
    <w:p w14:paraId="4FEE392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8 IRQ_2:</w:t>
      </w:r>
    </w:p>
    <w:p w14:paraId="01130E4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9 j </w:t>
      </w:r>
      <w:proofErr w:type="spellStart"/>
      <w:r w:rsidRPr="00A17E1C">
        <w:rPr>
          <w:lang w:val="en-US"/>
        </w:rPr>
        <w:t>default_vector_handler</w:t>
      </w:r>
      <w:proofErr w:type="spellEnd"/>
    </w:p>
    <w:p w14:paraId="5318228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10 </w:t>
      </w:r>
      <w:proofErr w:type="spellStart"/>
      <w:r w:rsidRPr="00A17E1C">
        <w:rPr>
          <w:lang w:val="en-US"/>
        </w:rPr>
        <w:t>nop</w:t>
      </w:r>
      <w:proofErr w:type="spellEnd"/>
    </w:p>
    <w:p w14:paraId="5FF128E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11 IRQ_3:</w:t>
      </w:r>
    </w:p>
    <w:p w14:paraId="41BAEA0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12 j </w:t>
      </w:r>
      <w:proofErr w:type="spellStart"/>
      <w:r w:rsidRPr="00A17E1C">
        <w:rPr>
          <w:lang w:val="en-US"/>
        </w:rPr>
        <w:t>default_vector_handler</w:t>
      </w:r>
      <w:proofErr w:type="spellEnd"/>
    </w:p>
    <w:p w14:paraId="3AB0ECA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13 </w:t>
      </w:r>
      <w:proofErr w:type="spellStart"/>
      <w:r w:rsidRPr="00A17E1C">
        <w:rPr>
          <w:lang w:val="en-US"/>
        </w:rPr>
        <w:t>nop</w:t>
      </w:r>
      <w:proofErr w:type="spellEnd"/>
    </w:p>
    <w:p w14:paraId="3073A1E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14 IRQ_4:</w:t>
      </w:r>
    </w:p>
    <w:p w14:paraId="5F16EF9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15 j </w:t>
      </w:r>
      <w:proofErr w:type="spellStart"/>
      <w:r w:rsidRPr="00A17E1C">
        <w:rPr>
          <w:lang w:val="en-US"/>
        </w:rPr>
        <w:t>default_vector_handler</w:t>
      </w:r>
      <w:proofErr w:type="spellEnd"/>
    </w:p>
    <w:p w14:paraId="0DF2311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16 </w:t>
      </w:r>
      <w:proofErr w:type="spellStart"/>
      <w:r w:rsidRPr="00A17E1C">
        <w:rPr>
          <w:lang w:val="en-US"/>
        </w:rPr>
        <w:t>nop</w:t>
      </w:r>
      <w:proofErr w:type="spellEnd"/>
    </w:p>
    <w:p w14:paraId="1F5168B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17 IRQ_5:</w:t>
      </w:r>
    </w:p>
    <w:p w14:paraId="112BF56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18 j </w:t>
      </w:r>
      <w:proofErr w:type="spellStart"/>
      <w:r w:rsidRPr="00A17E1C">
        <w:rPr>
          <w:lang w:val="en-US"/>
        </w:rPr>
        <w:t>default_vector_handler</w:t>
      </w:r>
      <w:proofErr w:type="spellEnd"/>
    </w:p>
    <w:p w14:paraId="5E72229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19 </w:t>
      </w:r>
      <w:proofErr w:type="spellStart"/>
      <w:r w:rsidRPr="00A17E1C">
        <w:rPr>
          <w:lang w:val="en-US"/>
        </w:rPr>
        <w:t>nop</w:t>
      </w:r>
      <w:proofErr w:type="spellEnd"/>
    </w:p>
    <w:p w14:paraId="5BA6FC0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20 IRQ_6:</w:t>
      </w:r>
    </w:p>
    <w:p w14:paraId="3020C48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21 j </w:t>
      </w:r>
      <w:proofErr w:type="spellStart"/>
      <w:r w:rsidRPr="00A17E1C">
        <w:rPr>
          <w:lang w:val="en-US"/>
        </w:rPr>
        <w:t>default_vector_handler</w:t>
      </w:r>
      <w:proofErr w:type="spellEnd"/>
    </w:p>
    <w:p w14:paraId="7420839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22 </w:t>
      </w:r>
      <w:proofErr w:type="spellStart"/>
      <w:r w:rsidRPr="00A17E1C">
        <w:rPr>
          <w:lang w:val="en-US"/>
        </w:rPr>
        <w:t>nop</w:t>
      </w:r>
      <w:proofErr w:type="spellEnd"/>
    </w:p>
    <w:p w14:paraId="1E66726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23 IRQ_7: # timer handler</w:t>
      </w:r>
    </w:p>
    <w:p w14:paraId="5B3EEAB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24 j </w:t>
      </w:r>
      <w:proofErr w:type="spellStart"/>
      <w:r w:rsidRPr="00A17E1C">
        <w:rPr>
          <w:lang w:val="en-US"/>
        </w:rPr>
        <w:t>timervec</w:t>
      </w:r>
      <w:proofErr w:type="spellEnd"/>
    </w:p>
    <w:p w14:paraId="17C096B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label. The next jump brings the execution into the default exception </w:t>
      </w:r>
      <w:proofErr w:type="spellStart"/>
      <w:r w:rsidRPr="00A17E1C">
        <w:rPr>
          <w:lang w:val="en-US"/>
        </w:rPr>
        <w:t>han</w:t>
      </w:r>
      <w:proofErr w:type="spellEnd"/>
      <w:r w:rsidRPr="00A17E1C">
        <w:rPr>
          <w:lang w:val="en-US"/>
        </w:rPr>
        <w:t>-</w:t>
      </w:r>
    </w:p>
    <w:p w14:paraId="52632247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dler</w:t>
      </w:r>
      <w:proofErr w:type="spellEnd"/>
      <w:r w:rsidRPr="00A17E1C">
        <w:rPr>
          <w:lang w:val="en-US"/>
        </w:rPr>
        <w:t>. The timer interrupt will jump directly to the IRQ_7 label.</w:t>
      </w:r>
    </w:p>
    <w:p w14:paraId="4026ED4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Store/Load Sandwich The idea behind the </w:t>
      </w:r>
      <w:proofErr w:type="spellStart"/>
      <w:r w:rsidRPr="00A17E1C">
        <w:rPr>
          <w:lang w:val="en-US"/>
        </w:rPr>
        <w:t>softtlb</w:t>
      </w:r>
      <w:proofErr w:type="spellEnd"/>
      <w:r w:rsidRPr="00A17E1C">
        <w:rPr>
          <w:lang w:val="en-US"/>
        </w:rPr>
        <w:t xml:space="preserve"> design is to not use</w:t>
      </w:r>
    </w:p>
    <w:p w14:paraId="3069EE2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as many of the five memory references modern architectures need for a</w:t>
      </w:r>
    </w:p>
    <w:p w14:paraId="6AE1FF7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 walk [Int17]. But for a first proof of concept, it is helpful to not</w:t>
      </w:r>
    </w:p>
    <w:p w14:paraId="7B128C5C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have to</w:t>
      </w:r>
      <w:proofErr w:type="gramEnd"/>
      <w:r w:rsidRPr="00A17E1C">
        <w:rPr>
          <w:lang w:val="en-US"/>
        </w:rPr>
        <w:t xml:space="preserve"> think about which registers to use and to not optimize away all</w:t>
      </w:r>
    </w:p>
    <w:p w14:paraId="119FA9AC" w14:textId="5F1DBACF" w:rsidR="00A17E1C" w:rsidRPr="00A17E1C" w:rsidRDefault="00A17E1C" w:rsidP="00A17E1C">
      <w:pPr>
        <w:rPr>
          <w:lang w:val="en-US"/>
        </w:rPr>
      </w:pPr>
      <w:del w:id="235" w:author="Jonathan Mielchen" w:date="2024-09-24T23:26:00Z" w16du:dateUtc="2024-09-24T21:26:00Z">
        <w:r w:rsidRPr="00A17E1C" w:rsidDel="00031DFB">
          <w:rPr>
            <w:lang w:val="en-US"/>
          </w:rPr>
          <w:delText>unnecesarry</w:delText>
        </w:r>
      </w:del>
      <w:ins w:id="236" w:author="Jonathan Mielchen" w:date="2024-09-24T23:26:00Z" w16du:dateUtc="2024-09-24T21:26:00Z">
        <w:r w:rsidR="00031DFB" w:rsidRPr="00A17E1C">
          <w:rPr>
            <w:lang w:val="en-US"/>
          </w:rPr>
          <w:t>unnecessary</w:t>
        </w:r>
      </w:ins>
      <w:r w:rsidRPr="00A17E1C">
        <w:rPr>
          <w:lang w:val="en-US"/>
        </w:rPr>
        <w:t xml:space="preserve"> memory references before the design even works. That is</w:t>
      </w:r>
    </w:p>
    <w:p w14:paraId="353CF5E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why the first thing the default exception handler will do is to store the</w:t>
      </w:r>
    </w:p>
    <w:p w14:paraId="7EB1ED7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current state of the register file. This is essential so that, once returned</w:t>
      </w:r>
    </w:p>
    <w:p w14:paraId="0AEFCC9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the context that triggered the TLB miss, execution can continue as</w:t>
      </w:r>
    </w:p>
    <w:p w14:paraId="2C87A48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if nothing happened. After storing the state and running the exception</w:t>
      </w:r>
    </w:p>
    <w:p w14:paraId="6ABF9E5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handler, the state must again be loaded into the registers.</w:t>
      </w:r>
    </w:p>
    <w:p w14:paraId="54296A0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Most of the load/stores have been omitted to not flood the listing. In be-</w:t>
      </w:r>
    </w:p>
    <w:p w14:paraId="53D4ADB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tween the store and load blocks, the </w:t>
      </w:r>
      <w:proofErr w:type="spellStart"/>
      <w:r w:rsidRPr="00A17E1C">
        <w:rPr>
          <w:lang w:val="en-US"/>
        </w:rPr>
        <w:t>machine_default_exception_handler</w:t>
      </w:r>
      <w:proofErr w:type="spellEnd"/>
    </w:p>
    <w:p w14:paraId="2119EB6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 function is called. This is where the implementation differentiates</w:t>
      </w:r>
    </w:p>
    <w:p w14:paraId="7A697E2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between the different exception numbers and calls exception handlers</w:t>
      </w:r>
    </w:p>
    <w:p w14:paraId="3C1A6C6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specific to the exceptions. In xv6, all other exceptions but the new TLB</w:t>
      </w:r>
    </w:p>
    <w:p w14:paraId="5CBE509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miss exception are handled in supervisor mode, so there are no handlers</w:t>
      </w:r>
    </w:p>
    <w:p w14:paraId="0C2767A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other exceptions.</w:t>
      </w:r>
    </w:p>
    <w:p w14:paraId="5EC082F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Finally, the </w:t>
      </w:r>
      <w:proofErr w:type="spellStart"/>
      <w:r w:rsidRPr="00A17E1C">
        <w:rPr>
          <w:lang w:val="en-US"/>
        </w:rPr>
        <w:t>tlb_handle_</w:t>
      </w:r>
      <w:proofErr w:type="gramStart"/>
      <w:r w:rsidRPr="00A17E1C">
        <w:rPr>
          <w:lang w:val="en-US"/>
        </w:rPr>
        <w:t>miss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) functions is called with the faulting address</w:t>
      </w:r>
    </w:p>
    <w:p w14:paraId="1A6CAC3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and the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 register value as arguments. The initial implementation</w:t>
      </w:r>
    </w:p>
    <w:p w14:paraId="5616E70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simply calls the new </w:t>
      </w:r>
      <w:proofErr w:type="spellStart"/>
      <w:r w:rsidRPr="00A17E1C">
        <w:rPr>
          <w:lang w:val="en-US"/>
        </w:rPr>
        <w:t>tlbh</w:t>
      </w:r>
      <w:proofErr w:type="spellEnd"/>
      <w:r w:rsidRPr="00A17E1C">
        <w:rPr>
          <w:lang w:val="en-US"/>
        </w:rPr>
        <w:t xml:space="preserve"> and </w:t>
      </w:r>
      <w:proofErr w:type="spellStart"/>
      <w:r w:rsidRPr="00A17E1C">
        <w:rPr>
          <w:lang w:val="en-US"/>
        </w:rPr>
        <w:t>tlbl</w:t>
      </w:r>
      <w:proofErr w:type="spellEnd"/>
      <w:r w:rsidRPr="00A17E1C">
        <w:rPr>
          <w:lang w:val="en-US"/>
        </w:rPr>
        <w:t xml:space="preserve"> CSR instructions with and then returns.</w:t>
      </w:r>
    </w:p>
    <w:p w14:paraId="47AA1B3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Note that this implementation does not yet use the format for the </w:t>
      </w:r>
      <w:proofErr w:type="spellStart"/>
      <w:r w:rsidRPr="00A17E1C">
        <w:rPr>
          <w:lang w:val="en-US"/>
        </w:rPr>
        <w:t>tlbh</w:t>
      </w:r>
      <w:proofErr w:type="spellEnd"/>
    </w:p>
    <w:p w14:paraId="63E1CEE3" w14:textId="2620A820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and </w:t>
      </w:r>
      <w:proofErr w:type="spellStart"/>
      <w:r w:rsidRPr="00A17E1C">
        <w:rPr>
          <w:lang w:val="en-US"/>
        </w:rPr>
        <w:t>tlbl</w:t>
      </w:r>
      <w:proofErr w:type="spellEnd"/>
      <w:r w:rsidRPr="00A17E1C">
        <w:rPr>
          <w:lang w:val="en-US"/>
        </w:rPr>
        <w:t xml:space="preserve"> CSRs specified in the theory </w:t>
      </w:r>
      <w:del w:id="237" w:author="Jonathan Mielchen" w:date="2024-09-24T23:26:00Z" w16du:dateUtc="2024-09-24T21:26:00Z">
        <w:r w:rsidRPr="00A17E1C" w:rsidDel="00031DFB">
          <w:rPr>
            <w:lang w:val="en-US"/>
          </w:rPr>
          <w:delText>section .</w:delText>
        </w:r>
      </w:del>
      <w:ins w:id="238" w:author="Jonathan Mielchen" w:date="2024-09-24T23:26:00Z" w16du:dateUtc="2024-09-24T21:26:00Z">
        <w:r w:rsidR="00031DFB" w:rsidRPr="00A17E1C">
          <w:rPr>
            <w:lang w:val="en-US"/>
          </w:rPr>
          <w:t>section.</w:t>
        </w:r>
      </w:ins>
      <w:r w:rsidRPr="00A17E1C">
        <w:rPr>
          <w:lang w:val="en-US"/>
        </w:rPr>
        <w:t xml:space="preserve"> Merely the faulting address</w:t>
      </w:r>
    </w:p>
    <w:p w14:paraId="68CABB1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the intended mapping are written to the registers.</w:t>
      </w:r>
    </w:p>
    <w:p w14:paraId="44797A3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5.2.4 Testing</w:t>
      </w:r>
    </w:p>
    <w:p w14:paraId="0353582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Listing 5.7 already shows a part of the setup to test that the mapping</w:t>
      </w:r>
    </w:p>
    <w:p w14:paraId="2F6A3394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actually worked</w:t>
      </w:r>
      <w:proofErr w:type="gramEnd"/>
      <w:r w:rsidRPr="00A17E1C">
        <w:rPr>
          <w:lang w:val="en-US"/>
        </w:rPr>
        <w:t>. When the mapping worked, it should be possible to</w:t>
      </w:r>
    </w:p>
    <w:p w14:paraId="184972F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38 chapter 5. implementation</w:t>
      </w:r>
    </w:p>
    <w:p w14:paraId="54CC08B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Listing 5.5: Store/Load Sandwich</w:t>
      </w:r>
    </w:p>
    <w:p w14:paraId="3276CA3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 </w:t>
      </w:r>
      <w:proofErr w:type="spellStart"/>
      <w:r w:rsidRPr="00A17E1C">
        <w:rPr>
          <w:lang w:val="en-US"/>
        </w:rPr>
        <w:t>default_exception_handler</w:t>
      </w:r>
      <w:proofErr w:type="spellEnd"/>
      <w:r w:rsidRPr="00A17E1C">
        <w:rPr>
          <w:lang w:val="en-US"/>
        </w:rPr>
        <w:t>:</w:t>
      </w:r>
    </w:p>
    <w:p w14:paraId="12387E3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</w:t>
      </w:r>
    </w:p>
    <w:p w14:paraId="1C4FD75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 </w:t>
      </w:r>
      <w:proofErr w:type="spellStart"/>
      <w:r w:rsidRPr="00A17E1C">
        <w:rPr>
          <w:lang w:val="en-US"/>
        </w:rPr>
        <w:t>csrrw</w:t>
      </w:r>
      <w:proofErr w:type="spellEnd"/>
      <w:r w:rsidRPr="00A17E1C">
        <w:rPr>
          <w:lang w:val="en-US"/>
        </w:rPr>
        <w:t xml:space="preserve"> a0, </w:t>
      </w:r>
      <w:proofErr w:type="spellStart"/>
      <w:r w:rsidRPr="00A17E1C">
        <w:rPr>
          <w:lang w:val="en-US"/>
        </w:rPr>
        <w:t>mscratch</w:t>
      </w:r>
      <w:proofErr w:type="spellEnd"/>
      <w:r w:rsidRPr="00A17E1C">
        <w:rPr>
          <w:lang w:val="en-US"/>
        </w:rPr>
        <w:t>, a0</w:t>
      </w:r>
    </w:p>
    <w:p w14:paraId="3E04A44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 </w:t>
      </w:r>
      <w:proofErr w:type="spellStart"/>
      <w:r w:rsidRPr="00A17E1C">
        <w:rPr>
          <w:lang w:val="en-US"/>
        </w:rPr>
        <w:t>sd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sp</w:t>
      </w:r>
      <w:proofErr w:type="spellEnd"/>
      <w:r w:rsidRPr="00A17E1C">
        <w:rPr>
          <w:lang w:val="en-US"/>
        </w:rPr>
        <w:t>, 40(a0)</w:t>
      </w:r>
    </w:p>
    <w:p w14:paraId="532028A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</w:t>
      </w:r>
    </w:p>
    <w:p w14:paraId="13C4E3E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6 </w:t>
      </w:r>
      <w:proofErr w:type="spellStart"/>
      <w:r w:rsidRPr="00A17E1C">
        <w:rPr>
          <w:lang w:val="en-US"/>
        </w:rPr>
        <w:t>ld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sp</w:t>
      </w:r>
      <w:proofErr w:type="spellEnd"/>
      <w:r w:rsidRPr="00A17E1C">
        <w:rPr>
          <w:lang w:val="en-US"/>
        </w:rPr>
        <w:t>, 48(a0)</w:t>
      </w:r>
    </w:p>
    <w:p w14:paraId="03685FE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7 </w:t>
      </w:r>
      <w:proofErr w:type="spellStart"/>
      <w:r w:rsidRPr="00A17E1C">
        <w:rPr>
          <w:lang w:val="en-US"/>
        </w:rPr>
        <w:t>csrrw</w:t>
      </w:r>
      <w:proofErr w:type="spellEnd"/>
      <w:r w:rsidRPr="00A17E1C">
        <w:rPr>
          <w:lang w:val="en-US"/>
        </w:rPr>
        <w:t xml:space="preserve"> a0, </w:t>
      </w:r>
      <w:proofErr w:type="spellStart"/>
      <w:r w:rsidRPr="00A17E1C">
        <w:rPr>
          <w:lang w:val="en-US"/>
        </w:rPr>
        <w:t>mscratch</w:t>
      </w:r>
      <w:proofErr w:type="spellEnd"/>
      <w:r w:rsidRPr="00A17E1C">
        <w:rPr>
          <w:lang w:val="en-US"/>
        </w:rPr>
        <w:t>, a0</w:t>
      </w:r>
    </w:p>
    <w:p w14:paraId="5633D6D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8</w:t>
      </w:r>
    </w:p>
    <w:p w14:paraId="1DC6D41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9 # make room to save registers.</w:t>
      </w:r>
    </w:p>
    <w:p w14:paraId="6FC3879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10 </w:t>
      </w:r>
      <w:proofErr w:type="spellStart"/>
      <w:r w:rsidRPr="00A17E1C">
        <w:rPr>
          <w:lang w:val="en-US"/>
        </w:rPr>
        <w:t>addi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sp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sp</w:t>
      </w:r>
      <w:proofErr w:type="spellEnd"/>
      <w:r w:rsidRPr="00A17E1C">
        <w:rPr>
          <w:lang w:val="en-US"/>
        </w:rPr>
        <w:t>, -256</w:t>
      </w:r>
    </w:p>
    <w:p w14:paraId="3B34A04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11</w:t>
      </w:r>
    </w:p>
    <w:p w14:paraId="6CF51B6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12 # save the registers to the hart stack</w:t>
      </w:r>
    </w:p>
    <w:p w14:paraId="1229424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13 </w:t>
      </w:r>
      <w:proofErr w:type="spellStart"/>
      <w:r w:rsidRPr="00A17E1C">
        <w:rPr>
          <w:lang w:val="en-US"/>
        </w:rPr>
        <w:t>sd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ra</w:t>
      </w:r>
      <w:proofErr w:type="spellEnd"/>
      <w:r w:rsidRPr="00A17E1C">
        <w:rPr>
          <w:lang w:val="en-US"/>
        </w:rPr>
        <w:t>, 0(</w:t>
      </w:r>
      <w:proofErr w:type="spellStart"/>
      <w:r w:rsidRPr="00A17E1C">
        <w:rPr>
          <w:lang w:val="en-US"/>
        </w:rPr>
        <w:t>sp</w:t>
      </w:r>
      <w:proofErr w:type="spellEnd"/>
      <w:r w:rsidRPr="00A17E1C">
        <w:rPr>
          <w:lang w:val="en-US"/>
        </w:rPr>
        <w:t>)</w:t>
      </w:r>
    </w:p>
    <w:p w14:paraId="53E1051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14 </w:t>
      </w:r>
      <w:proofErr w:type="spellStart"/>
      <w:r w:rsidRPr="00A17E1C">
        <w:rPr>
          <w:lang w:val="en-US"/>
        </w:rPr>
        <w:t>sd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gp</w:t>
      </w:r>
      <w:proofErr w:type="spellEnd"/>
      <w:r w:rsidRPr="00A17E1C">
        <w:rPr>
          <w:lang w:val="en-US"/>
        </w:rPr>
        <w:t>, 16(</w:t>
      </w:r>
      <w:proofErr w:type="spellStart"/>
      <w:r w:rsidRPr="00A17E1C">
        <w:rPr>
          <w:lang w:val="en-US"/>
        </w:rPr>
        <w:t>sp</w:t>
      </w:r>
      <w:proofErr w:type="spellEnd"/>
      <w:r w:rsidRPr="00A17E1C">
        <w:rPr>
          <w:lang w:val="en-US"/>
        </w:rPr>
        <w:t>)</w:t>
      </w:r>
    </w:p>
    <w:p w14:paraId="7A8D5F5A" w14:textId="77777777" w:rsidR="00A17E1C" w:rsidRPr="00A17E1C" w:rsidRDefault="00A17E1C" w:rsidP="00A17E1C">
      <w:pPr>
        <w:rPr>
          <w:lang w:val="en-US"/>
          <w:rPrChange w:id="239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240" w:author="Jonathan Mielchen" w:date="2024-09-24T22:43:00Z" w16du:dateUtc="2024-09-24T20:43:00Z">
            <w:rPr>
              <w:lang w:val="de-DE"/>
            </w:rPr>
          </w:rPrChange>
        </w:rPr>
        <w:t>15 ...</w:t>
      </w:r>
    </w:p>
    <w:p w14:paraId="1C9006A5" w14:textId="77777777" w:rsidR="00A17E1C" w:rsidRPr="00A17E1C" w:rsidRDefault="00A17E1C" w:rsidP="00A17E1C">
      <w:pPr>
        <w:rPr>
          <w:lang w:val="en-US"/>
          <w:rPrChange w:id="241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242" w:author="Jonathan Mielchen" w:date="2024-09-24T22:43:00Z" w16du:dateUtc="2024-09-24T20:43:00Z">
            <w:rPr>
              <w:lang w:val="de-DE"/>
            </w:rPr>
          </w:rPrChange>
        </w:rPr>
        <w:t xml:space="preserve">16 </w:t>
      </w:r>
      <w:proofErr w:type="spellStart"/>
      <w:r w:rsidRPr="00A17E1C">
        <w:rPr>
          <w:lang w:val="en-US"/>
          <w:rPrChange w:id="243" w:author="Jonathan Mielchen" w:date="2024-09-24T22:43:00Z" w16du:dateUtc="2024-09-24T20:43:00Z">
            <w:rPr>
              <w:lang w:val="de-DE"/>
            </w:rPr>
          </w:rPrChange>
        </w:rPr>
        <w:t>sd</w:t>
      </w:r>
      <w:proofErr w:type="spellEnd"/>
      <w:r w:rsidRPr="00A17E1C">
        <w:rPr>
          <w:lang w:val="en-US"/>
          <w:rPrChange w:id="244" w:author="Jonathan Mielchen" w:date="2024-09-24T22:43:00Z" w16du:dateUtc="2024-09-24T20:43:00Z">
            <w:rPr>
              <w:lang w:val="de-DE"/>
            </w:rPr>
          </w:rPrChange>
        </w:rPr>
        <w:t xml:space="preserve"> t5, 232(</w:t>
      </w:r>
      <w:proofErr w:type="spellStart"/>
      <w:r w:rsidRPr="00A17E1C">
        <w:rPr>
          <w:lang w:val="en-US"/>
          <w:rPrChange w:id="245" w:author="Jonathan Mielchen" w:date="2024-09-24T22:43:00Z" w16du:dateUtc="2024-09-24T20:43:00Z">
            <w:rPr>
              <w:lang w:val="de-DE"/>
            </w:rPr>
          </w:rPrChange>
        </w:rPr>
        <w:t>sp</w:t>
      </w:r>
      <w:proofErr w:type="spellEnd"/>
      <w:r w:rsidRPr="00A17E1C">
        <w:rPr>
          <w:lang w:val="en-US"/>
          <w:rPrChange w:id="246" w:author="Jonathan Mielchen" w:date="2024-09-24T22:43:00Z" w16du:dateUtc="2024-09-24T20:43:00Z">
            <w:rPr>
              <w:lang w:val="de-DE"/>
            </w:rPr>
          </w:rPrChange>
        </w:rPr>
        <w:t>)</w:t>
      </w:r>
    </w:p>
    <w:p w14:paraId="5C5BA0A9" w14:textId="77777777" w:rsidR="00A17E1C" w:rsidRPr="00A17E1C" w:rsidRDefault="00A17E1C" w:rsidP="00A17E1C">
      <w:pPr>
        <w:rPr>
          <w:lang w:val="en-US"/>
          <w:rPrChange w:id="247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248" w:author="Jonathan Mielchen" w:date="2024-09-24T22:43:00Z" w16du:dateUtc="2024-09-24T20:43:00Z">
            <w:rPr>
              <w:lang w:val="de-DE"/>
            </w:rPr>
          </w:rPrChange>
        </w:rPr>
        <w:t xml:space="preserve">17 </w:t>
      </w:r>
      <w:proofErr w:type="spellStart"/>
      <w:r w:rsidRPr="00A17E1C">
        <w:rPr>
          <w:lang w:val="en-US"/>
          <w:rPrChange w:id="249" w:author="Jonathan Mielchen" w:date="2024-09-24T22:43:00Z" w16du:dateUtc="2024-09-24T20:43:00Z">
            <w:rPr>
              <w:lang w:val="de-DE"/>
            </w:rPr>
          </w:rPrChange>
        </w:rPr>
        <w:t>sd</w:t>
      </w:r>
      <w:proofErr w:type="spellEnd"/>
      <w:r w:rsidRPr="00A17E1C">
        <w:rPr>
          <w:lang w:val="en-US"/>
          <w:rPrChange w:id="250" w:author="Jonathan Mielchen" w:date="2024-09-24T22:43:00Z" w16du:dateUtc="2024-09-24T20:43:00Z">
            <w:rPr>
              <w:lang w:val="de-DE"/>
            </w:rPr>
          </w:rPrChange>
        </w:rPr>
        <w:t xml:space="preserve"> t6, 240(</w:t>
      </w:r>
      <w:proofErr w:type="spellStart"/>
      <w:r w:rsidRPr="00A17E1C">
        <w:rPr>
          <w:lang w:val="en-US"/>
          <w:rPrChange w:id="251" w:author="Jonathan Mielchen" w:date="2024-09-24T22:43:00Z" w16du:dateUtc="2024-09-24T20:43:00Z">
            <w:rPr>
              <w:lang w:val="de-DE"/>
            </w:rPr>
          </w:rPrChange>
        </w:rPr>
        <w:t>sp</w:t>
      </w:r>
      <w:proofErr w:type="spellEnd"/>
      <w:r w:rsidRPr="00A17E1C">
        <w:rPr>
          <w:lang w:val="en-US"/>
          <w:rPrChange w:id="252" w:author="Jonathan Mielchen" w:date="2024-09-24T22:43:00Z" w16du:dateUtc="2024-09-24T20:43:00Z">
            <w:rPr>
              <w:lang w:val="de-DE"/>
            </w:rPr>
          </w:rPrChange>
        </w:rPr>
        <w:t>)</w:t>
      </w:r>
    </w:p>
    <w:p w14:paraId="422F607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18</w:t>
      </w:r>
    </w:p>
    <w:p w14:paraId="2E95873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19 </w:t>
      </w:r>
      <w:proofErr w:type="spellStart"/>
      <w:r w:rsidRPr="00A17E1C">
        <w:rPr>
          <w:lang w:val="en-US"/>
        </w:rPr>
        <w:t>addi</w:t>
      </w:r>
      <w:proofErr w:type="spellEnd"/>
      <w:r w:rsidRPr="00A17E1C">
        <w:rPr>
          <w:lang w:val="en-US"/>
        </w:rPr>
        <w:t xml:space="preserve"> s0, </w:t>
      </w:r>
      <w:proofErr w:type="spellStart"/>
      <w:r w:rsidRPr="00A17E1C">
        <w:rPr>
          <w:lang w:val="en-US"/>
        </w:rPr>
        <w:t>sp</w:t>
      </w:r>
      <w:proofErr w:type="spellEnd"/>
      <w:r w:rsidRPr="00A17E1C">
        <w:rPr>
          <w:lang w:val="en-US"/>
        </w:rPr>
        <w:t>, 256 # Set Frame Pointer</w:t>
      </w:r>
    </w:p>
    <w:p w14:paraId="3971CAE2" w14:textId="77777777" w:rsidR="00A17E1C" w:rsidRPr="00A17E1C" w:rsidRDefault="00A17E1C" w:rsidP="00A17E1C">
      <w:pPr>
        <w:rPr>
          <w:lang w:val="en-US"/>
          <w:rPrChange w:id="253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254" w:author="Jonathan Mielchen" w:date="2024-09-24T22:43:00Z" w16du:dateUtc="2024-09-24T20:43:00Z">
            <w:rPr>
              <w:lang w:val="de-DE"/>
            </w:rPr>
          </w:rPrChange>
        </w:rPr>
        <w:t>20</w:t>
      </w:r>
    </w:p>
    <w:p w14:paraId="5D8121E2" w14:textId="77777777" w:rsidR="00A17E1C" w:rsidRPr="00A17E1C" w:rsidRDefault="00A17E1C" w:rsidP="00A17E1C">
      <w:pPr>
        <w:rPr>
          <w:lang w:val="en-US"/>
          <w:rPrChange w:id="255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256" w:author="Jonathan Mielchen" w:date="2024-09-24T22:43:00Z" w16du:dateUtc="2024-09-24T20:43:00Z">
            <w:rPr>
              <w:lang w:val="de-DE"/>
            </w:rPr>
          </w:rPrChange>
        </w:rPr>
        <w:t xml:space="preserve">21 </w:t>
      </w:r>
      <w:proofErr w:type="gramStart"/>
      <w:r w:rsidRPr="00A17E1C">
        <w:rPr>
          <w:lang w:val="en-US"/>
          <w:rPrChange w:id="257" w:author="Jonathan Mielchen" w:date="2024-09-24T22:43:00Z" w16du:dateUtc="2024-09-24T20:43:00Z">
            <w:rPr>
              <w:lang w:val="de-DE"/>
            </w:rPr>
          </w:rPrChange>
        </w:rPr>
        <w:t># ??</w:t>
      </w:r>
      <w:proofErr w:type="gramEnd"/>
    </w:p>
    <w:p w14:paraId="3DFDB684" w14:textId="77777777" w:rsidR="00A17E1C" w:rsidRPr="00A17E1C" w:rsidRDefault="00A17E1C" w:rsidP="00A17E1C">
      <w:pPr>
        <w:rPr>
          <w:lang w:val="en-US"/>
          <w:rPrChange w:id="258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259" w:author="Jonathan Mielchen" w:date="2024-09-24T22:43:00Z" w16du:dateUtc="2024-09-24T20:43:00Z">
            <w:rPr>
              <w:lang w:val="de-DE"/>
            </w:rPr>
          </w:rPrChange>
        </w:rPr>
        <w:t xml:space="preserve">22 # </w:t>
      </w:r>
      <w:proofErr w:type="spellStart"/>
      <w:r w:rsidRPr="00A17E1C">
        <w:rPr>
          <w:lang w:val="en-US"/>
          <w:rPrChange w:id="260" w:author="Jonathan Mielchen" w:date="2024-09-24T22:43:00Z" w16du:dateUtc="2024-09-24T20:43:00Z">
            <w:rPr>
              <w:lang w:val="de-DE"/>
            </w:rPr>
          </w:rPrChange>
        </w:rPr>
        <w:t>csrr</w:t>
      </w:r>
      <w:proofErr w:type="spellEnd"/>
      <w:r w:rsidRPr="00A17E1C">
        <w:rPr>
          <w:lang w:val="en-US"/>
          <w:rPrChange w:id="261" w:author="Jonathan Mielchen" w:date="2024-09-24T22:43:00Z" w16du:dateUtc="2024-09-24T20:43:00Z">
            <w:rPr>
              <w:lang w:val="de-DE"/>
            </w:rPr>
          </w:rPrChange>
        </w:rPr>
        <w:t xml:space="preserve"> t0, </w:t>
      </w:r>
      <w:proofErr w:type="spellStart"/>
      <w:r w:rsidRPr="00A17E1C">
        <w:rPr>
          <w:lang w:val="en-US"/>
          <w:rPrChange w:id="262" w:author="Jonathan Mielchen" w:date="2024-09-24T22:43:00Z" w16du:dateUtc="2024-09-24T20:43:00Z">
            <w:rPr>
              <w:lang w:val="de-DE"/>
            </w:rPr>
          </w:rPrChange>
        </w:rPr>
        <w:t>sscratch</w:t>
      </w:r>
      <w:proofErr w:type="spellEnd"/>
    </w:p>
    <w:p w14:paraId="494FB082" w14:textId="77777777" w:rsidR="00A17E1C" w:rsidRPr="00A17E1C" w:rsidRDefault="00A17E1C" w:rsidP="00A17E1C">
      <w:pPr>
        <w:rPr>
          <w:lang w:val="en-US"/>
          <w:rPrChange w:id="263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264" w:author="Jonathan Mielchen" w:date="2024-09-24T22:43:00Z" w16du:dateUtc="2024-09-24T20:43:00Z">
            <w:rPr>
              <w:lang w:val="de-DE"/>
            </w:rPr>
          </w:rPrChange>
        </w:rPr>
        <w:t xml:space="preserve">23 # </w:t>
      </w:r>
      <w:proofErr w:type="spellStart"/>
      <w:r w:rsidRPr="00A17E1C">
        <w:rPr>
          <w:lang w:val="en-US"/>
          <w:rPrChange w:id="265" w:author="Jonathan Mielchen" w:date="2024-09-24T22:43:00Z" w16du:dateUtc="2024-09-24T20:43:00Z">
            <w:rPr>
              <w:lang w:val="de-DE"/>
            </w:rPr>
          </w:rPrChange>
        </w:rPr>
        <w:t>sd</w:t>
      </w:r>
      <w:proofErr w:type="spellEnd"/>
      <w:r w:rsidRPr="00A17E1C">
        <w:rPr>
          <w:lang w:val="en-US"/>
          <w:rPrChange w:id="266" w:author="Jonathan Mielchen" w:date="2024-09-24T22:43:00Z" w16du:dateUtc="2024-09-24T20:43:00Z">
            <w:rPr>
              <w:lang w:val="de-DE"/>
            </w:rPr>
          </w:rPrChange>
        </w:rPr>
        <w:t xml:space="preserve"> t0, 8(</w:t>
      </w:r>
      <w:proofErr w:type="spellStart"/>
      <w:r w:rsidRPr="00A17E1C">
        <w:rPr>
          <w:lang w:val="en-US"/>
          <w:rPrChange w:id="267" w:author="Jonathan Mielchen" w:date="2024-09-24T22:43:00Z" w16du:dateUtc="2024-09-24T20:43:00Z">
            <w:rPr>
              <w:lang w:val="de-DE"/>
            </w:rPr>
          </w:rPrChange>
        </w:rPr>
        <w:t>sp</w:t>
      </w:r>
      <w:proofErr w:type="spellEnd"/>
      <w:r w:rsidRPr="00A17E1C">
        <w:rPr>
          <w:lang w:val="en-US"/>
          <w:rPrChange w:id="268" w:author="Jonathan Mielchen" w:date="2024-09-24T22:43:00Z" w16du:dateUtc="2024-09-24T20:43:00Z">
            <w:rPr>
              <w:lang w:val="de-DE"/>
            </w:rPr>
          </w:rPrChange>
        </w:rPr>
        <w:t>)</w:t>
      </w:r>
    </w:p>
    <w:p w14:paraId="11333AC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24</w:t>
      </w:r>
    </w:p>
    <w:p w14:paraId="7563A09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25 # TODO Pass </w:t>
      </w:r>
      <w:proofErr w:type="spellStart"/>
      <w:r w:rsidRPr="00A17E1C">
        <w:rPr>
          <w:lang w:val="en-US"/>
        </w:rPr>
        <w:t>args</w:t>
      </w:r>
      <w:proofErr w:type="spellEnd"/>
      <w:r w:rsidRPr="00A17E1C">
        <w:rPr>
          <w:lang w:val="en-US"/>
        </w:rPr>
        <w:t xml:space="preserve"> to </w:t>
      </w:r>
      <w:proofErr w:type="spellStart"/>
      <w:r w:rsidRPr="00A17E1C">
        <w:rPr>
          <w:lang w:val="en-US"/>
        </w:rPr>
        <w:t>fx</w:t>
      </w:r>
      <w:proofErr w:type="spellEnd"/>
    </w:p>
    <w:p w14:paraId="0A13A93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26</w:t>
      </w:r>
    </w:p>
    <w:p w14:paraId="2F4EF12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27 # </w:t>
      </w:r>
      <w:proofErr w:type="spellStart"/>
      <w:r w:rsidRPr="00A17E1C">
        <w:rPr>
          <w:lang w:val="en-US"/>
        </w:rPr>
        <w:t>csrr</w:t>
      </w:r>
      <w:proofErr w:type="spellEnd"/>
      <w:r w:rsidRPr="00A17E1C">
        <w:rPr>
          <w:lang w:val="en-US"/>
        </w:rPr>
        <w:t xml:space="preserve"> a0, </w:t>
      </w:r>
      <w:proofErr w:type="spellStart"/>
      <w:r w:rsidRPr="00A17E1C">
        <w:rPr>
          <w:lang w:val="en-US"/>
        </w:rPr>
        <w:t>mtval</w:t>
      </w:r>
      <w:proofErr w:type="spellEnd"/>
    </w:p>
    <w:p w14:paraId="0286470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28 # </w:t>
      </w:r>
      <w:proofErr w:type="spellStart"/>
      <w:r w:rsidRPr="00A17E1C">
        <w:rPr>
          <w:lang w:val="en-US"/>
        </w:rPr>
        <w:t>csrr</w:t>
      </w:r>
      <w:proofErr w:type="spellEnd"/>
      <w:r w:rsidRPr="00A17E1C">
        <w:rPr>
          <w:lang w:val="en-US"/>
        </w:rPr>
        <w:t xml:space="preserve"> a1, </w:t>
      </w:r>
      <w:proofErr w:type="spellStart"/>
      <w:r w:rsidRPr="00A17E1C">
        <w:rPr>
          <w:lang w:val="en-US"/>
        </w:rPr>
        <w:t>satp</w:t>
      </w:r>
      <w:proofErr w:type="spellEnd"/>
    </w:p>
    <w:p w14:paraId="745F938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29</w:t>
      </w:r>
    </w:p>
    <w:p w14:paraId="11ACC1C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30 call </w:t>
      </w:r>
      <w:proofErr w:type="spellStart"/>
      <w:proofErr w:type="gramStart"/>
      <w:r w:rsidRPr="00A17E1C">
        <w:rPr>
          <w:lang w:val="en-US"/>
        </w:rPr>
        <w:t>machine</w:t>
      </w:r>
      <w:proofErr w:type="gramEnd"/>
      <w:r w:rsidRPr="00A17E1C">
        <w:rPr>
          <w:lang w:val="en-US"/>
        </w:rPr>
        <w:t>_default_exception_handler</w:t>
      </w:r>
      <w:proofErr w:type="spellEnd"/>
    </w:p>
    <w:p w14:paraId="2B91A36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31</w:t>
      </w:r>
    </w:p>
    <w:p w14:paraId="0D36E9F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32</w:t>
      </w:r>
    </w:p>
    <w:p w14:paraId="0EBB1F2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33 # restore registers from hart stack</w:t>
      </w:r>
    </w:p>
    <w:p w14:paraId="3BA79E6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34 </w:t>
      </w:r>
      <w:proofErr w:type="spellStart"/>
      <w:r w:rsidRPr="00A17E1C">
        <w:rPr>
          <w:lang w:val="en-US"/>
        </w:rPr>
        <w:t>ld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ra</w:t>
      </w:r>
      <w:proofErr w:type="spellEnd"/>
      <w:r w:rsidRPr="00A17E1C">
        <w:rPr>
          <w:lang w:val="en-US"/>
        </w:rPr>
        <w:t>, 0(</w:t>
      </w:r>
      <w:proofErr w:type="spellStart"/>
      <w:r w:rsidRPr="00A17E1C">
        <w:rPr>
          <w:lang w:val="en-US"/>
        </w:rPr>
        <w:t>sp</w:t>
      </w:r>
      <w:proofErr w:type="spellEnd"/>
      <w:r w:rsidRPr="00A17E1C">
        <w:rPr>
          <w:lang w:val="en-US"/>
        </w:rPr>
        <w:t>)</w:t>
      </w:r>
    </w:p>
    <w:p w14:paraId="28755AFF" w14:textId="77777777" w:rsidR="00A17E1C" w:rsidRPr="00A17E1C" w:rsidRDefault="00A17E1C" w:rsidP="00A17E1C">
      <w:pPr>
        <w:rPr>
          <w:lang w:val="en-US"/>
          <w:rPrChange w:id="269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270" w:author="Jonathan Mielchen" w:date="2024-09-24T22:43:00Z" w16du:dateUtc="2024-09-24T20:43:00Z">
            <w:rPr>
              <w:lang w:val="de-DE"/>
            </w:rPr>
          </w:rPrChange>
        </w:rPr>
        <w:t xml:space="preserve">35 </w:t>
      </w:r>
      <w:proofErr w:type="spellStart"/>
      <w:r w:rsidRPr="00A17E1C">
        <w:rPr>
          <w:lang w:val="en-US"/>
          <w:rPrChange w:id="271" w:author="Jonathan Mielchen" w:date="2024-09-24T22:43:00Z" w16du:dateUtc="2024-09-24T20:43:00Z">
            <w:rPr>
              <w:lang w:val="de-DE"/>
            </w:rPr>
          </w:rPrChange>
        </w:rPr>
        <w:t>ld</w:t>
      </w:r>
      <w:proofErr w:type="spellEnd"/>
      <w:r w:rsidRPr="00A17E1C">
        <w:rPr>
          <w:lang w:val="en-US"/>
          <w:rPrChange w:id="272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273" w:author="Jonathan Mielchen" w:date="2024-09-24T22:43:00Z" w16du:dateUtc="2024-09-24T20:43:00Z">
            <w:rPr>
              <w:lang w:val="de-DE"/>
            </w:rPr>
          </w:rPrChange>
        </w:rPr>
        <w:t>gp</w:t>
      </w:r>
      <w:proofErr w:type="spellEnd"/>
      <w:r w:rsidRPr="00A17E1C">
        <w:rPr>
          <w:lang w:val="en-US"/>
          <w:rPrChange w:id="274" w:author="Jonathan Mielchen" w:date="2024-09-24T22:43:00Z" w16du:dateUtc="2024-09-24T20:43:00Z">
            <w:rPr>
              <w:lang w:val="de-DE"/>
            </w:rPr>
          </w:rPrChange>
        </w:rPr>
        <w:t>, 16(</w:t>
      </w:r>
      <w:proofErr w:type="spellStart"/>
      <w:r w:rsidRPr="00A17E1C">
        <w:rPr>
          <w:lang w:val="en-US"/>
          <w:rPrChange w:id="275" w:author="Jonathan Mielchen" w:date="2024-09-24T22:43:00Z" w16du:dateUtc="2024-09-24T20:43:00Z">
            <w:rPr>
              <w:lang w:val="de-DE"/>
            </w:rPr>
          </w:rPrChange>
        </w:rPr>
        <w:t>sp</w:t>
      </w:r>
      <w:proofErr w:type="spellEnd"/>
      <w:r w:rsidRPr="00A17E1C">
        <w:rPr>
          <w:lang w:val="en-US"/>
          <w:rPrChange w:id="276" w:author="Jonathan Mielchen" w:date="2024-09-24T22:43:00Z" w16du:dateUtc="2024-09-24T20:43:00Z">
            <w:rPr>
              <w:lang w:val="de-DE"/>
            </w:rPr>
          </w:rPrChange>
        </w:rPr>
        <w:t>)</w:t>
      </w:r>
    </w:p>
    <w:p w14:paraId="3930A03C" w14:textId="77777777" w:rsidR="00A17E1C" w:rsidRPr="00A17E1C" w:rsidRDefault="00A17E1C" w:rsidP="00A17E1C">
      <w:pPr>
        <w:rPr>
          <w:lang w:val="en-US"/>
          <w:rPrChange w:id="277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278" w:author="Jonathan Mielchen" w:date="2024-09-24T22:43:00Z" w16du:dateUtc="2024-09-24T20:43:00Z">
            <w:rPr>
              <w:lang w:val="de-DE"/>
            </w:rPr>
          </w:rPrChange>
        </w:rPr>
        <w:t>36 ...</w:t>
      </w:r>
    </w:p>
    <w:p w14:paraId="197FEF19" w14:textId="77777777" w:rsidR="00A17E1C" w:rsidRPr="00A17E1C" w:rsidRDefault="00A17E1C" w:rsidP="00A17E1C">
      <w:pPr>
        <w:rPr>
          <w:lang w:val="en-US"/>
          <w:rPrChange w:id="279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280" w:author="Jonathan Mielchen" w:date="2024-09-24T22:43:00Z" w16du:dateUtc="2024-09-24T20:43:00Z">
            <w:rPr>
              <w:lang w:val="de-DE"/>
            </w:rPr>
          </w:rPrChange>
        </w:rPr>
        <w:t xml:space="preserve">37 </w:t>
      </w:r>
      <w:proofErr w:type="spellStart"/>
      <w:r w:rsidRPr="00A17E1C">
        <w:rPr>
          <w:lang w:val="en-US"/>
          <w:rPrChange w:id="281" w:author="Jonathan Mielchen" w:date="2024-09-24T22:43:00Z" w16du:dateUtc="2024-09-24T20:43:00Z">
            <w:rPr>
              <w:lang w:val="de-DE"/>
            </w:rPr>
          </w:rPrChange>
        </w:rPr>
        <w:t>ld</w:t>
      </w:r>
      <w:proofErr w:type="spellEnd"/>
      <w:r w:rsidRPr="00A17E1C">
        <w:rPr>
          <w:lang w:val="en-US"/>
          <w:rPrChange w:id="282" w:author="Jonathan Mielchen" w:date="2024-09-24T22:43:00Z" w16du:dateUtc="2024-09-24T20:43:00Z">
            <w:rPr>
              <w:lang w:val="de-DE"/>
            </w:rPr>
          </w:rPrChange>
        </w:rPr>
        <w:t xml:space="preserve"> t5, 232(</w:t>
      </w:r>
      <w:proofErr w:type="spellStart"/>
      <w:r w:rsidRPr="00A17E1C">
        <w:rPr>
          <w:lang w:val="en-US"/>
          <w:rPrChange w:id="283" w:author="Jonathan Mielchen" w:date="2024-09-24T22:43:00Z" w16du:dateUtc="2024-09-24T20:43:00Z">
            <w:rPr>
              <w:lang w:val="de-DE"/>
            </w:rPr>
          </w:rPrChange>
        </w:rPr>
        <w:t>sp</w:t>
      </w:r>
      <w:proofErr w:type="spellEnd"/>
      <w:r w:rsidRPr="00A17E1C">
        <w:rPr>
          <w:lang w:val="en-US"/>
          <w:rPrChange w:id="284" w:author="Jonathan Mielchen" w:date="2024-09-24T22:43:00Z" w16du:dateUtc="2024-09-24T20:43:00Z">
            <w:rPr>
              <w:lang w:val="de-DE"/>
            </w:rPr>
          </w:rPrChange>
        </w:rPr>
        <w:t>)</w:t>
      </w:r>
    </w:p>
    <w:p w14:paraId="5C0448A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38 </w:t>
      </w:r>
      <w:proofErr w:type="spellStart"/>
      <w:r w:rsidRPr="00A17E1C">
        <w:rPr>
          <w:lang w:val="en-US"/>
        </w:rPr>
        <w:t>ld</w:t>
      </w:r>
      <w:proofErr w:type="spellEnd"/>
      <w:r w:rsidRPr="00A17E1C">
        <w:rPr>
          <w:lang w:val="en-US"/>
        </w:rPr>
        <w:t xml:space="preserve"> t6, 240(</w:t>
      </w:r>
      <w:proofErr w:type="spellStart"/>
      <w:r w:rsidRPr="00A17E1C">
        <w:rPr>
          <w:lang w:val="en-US"/>
        </w:rPr>
        <w:t>sp</w:t>
      </w:r>
      <w:proofErr w:type="spellEnd"/>
      <w:r w:rsidRPr="00A17E1C">
        <w:rPr>
          <w:lang w:val="en-US"/>
        </w:rPr>
        <w:t>)</w:t>
      </w:r>
    </w:p>
    <w:p w14:paraId="2B632B5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39</w:t>
      </w:r>
    </w:p>
    <w:p w14:paraId="1681B2A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40 </w:t>
      </w:r>
      <w:proofErr w:type="spellStart"/>
      <w:r w:rsidRPr="00A17E1C">
        <w:rPr>
          <w:lang w:val="en-US"/>
        </w:rPr>
        <w:t>addi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sp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sp</w:t>
      </w:r>
      <w:proofErr w:type="spellEnd"/>
      <w:r w:rsidRPr="00A17E1C">
        <w:rPr>
          <w:lang w:val="en-US"/>
        </w:rPr>
        <w:t>, 256</w:t>
      </w:r>
    </w:p>
    <w:p w14:paraId="08B027B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41</w:t>
      </w:r>
    </w:p>
    <w:p w14:paraId="68F01F9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42 </w:t>
      </w:r>
      <w:proofErr w:type="spellStart"/>
      <w:r w:rsidRPr="00A17E1C">
        <w:rPr>
          <w:lang w:val="en-US"/>
        </w:rPr>
        <w:t>csrrw</w:t>
      </w:r>
      <w:proofErr w:type="spellEnd"/>
      <w:r w:rsidRPr="00A17E1C">
        <w:rPr>
          <w:lang w:val="en-US"/>
        </w:rPr>
        <w:t xml:space="preserve"> a0, </w:t>
      </w:r>
      <w:proofErr w:type="spellStart"/>
      <w:r w:rsidRPr="00A17E1C">
        <w:rPr>
          <w:lang w:val="en-US"/>
        </w:rPr>
        <w:t>mscratch</w:t>
      </w:r>
      <w:proofErr w:type="spellEnd"/>
      <w:r w:rsidRPr="00A17E1C">
        <w:rPr>
          <w:lang w:val="en-US"/>
        </w:rPr>
        <w:t>, a0</w:t>
      </w:r>
    </w:p>
    <w:p w14:paraId="5EF8158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43</w:t>
      </w:r>
    </w:p>
    <w:p w14:paraId="6E5FC98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44 </w:t>
      </w:r>
      <w:proofErr w:type="spellStart"/>
      <w:r w:rsidRPr="00A17E1C">
        <w:rPr>
          <w:lang w:val="en-US"/>
        </w:rPr>
        <w:t>sd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sp</w:t>
      </w:r>
      <w:proofErr w:type="spellEnd"/>
      <w:r w:rsidRPr="00A17E1C">
        <w:rPr>
          <w:lang w:val="en-US"/>
        </w:rPr>
        <w:t>, 48(a0)</w:t>
      </w:r>
    </w:p>
    <w:p w14:paraId="6BC3B4F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45 </w:t>
      </w:r>
      <w:proofErr w:type="spellStart"/>
      <w:r w:rsidRPr="00A17E1C">
        <w:rPr>
          <w:lang w:val="en-US"/>
        </w:rPr>
        <w:t>ld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sp</w:t>
      </w:r>
      <w:proofErr w:type="spellEnd"/>
      <w:r w:rsidRPr="00A17E1C">
        <w:rPr>
          <w:lang w:val="en-US"/>
        </w:rPr>
        <w:t>, 40(a0)</w:t>
      </w:r>
    </w:p>
    <w:p w14:paraId="4E02F92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46</w:t>
      </w:r>
    </w:p>
    <w:p w14:paraId="631CD2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47 </w:t>
      </w:r>
      <w:proofErr w:type="spellStart"/>
      <w:r w:rsidRPr="00A17E1C">
        <w:rPr>
          <w:lang w:val="en-US"/>
        </w:rPr>
        <w:t>csrrw</w:t>
      </w:r>
      <w:proofErr w:type="spellEnd"/>
      <w:r w:rsidRPr="00A17E1C">
        <w:rPr>
          <w:lang w:val="en-US"/>
        </w:rPr>
        <w:t xml:space="preserve"> a0, </w:t>
      </w:r>
      <w:proofErr w:type="spellStart"/>
      <w:r w:rsidRPr="00A17E1C">
        <w:rPr>
          <w:lang w:val="en-US"/>
        </w:rPr>
        <w:t>mscratch</w:t>
      </w:r>
      <w:proofErr w:type="spellEnd"/>
      <w:r w:rsidRPr="00A17E1C">
        <w:rPr>
          <w:lang w:val="en-US"/>
        </w:rPr>
        <w:t>, a0</w:t>
      </w:r>
    </w:p>
    <w:p w14:paraId="63D51A8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48 </w:t>
      </w:r>
      <w:proofErr w:type="spellStart"/>
      <w:r w:rsidRPr="00A17E1C">
        <w:rPr>
          <w:lang w:val="en-US"/>
        </w:rPr>
        <w:t>mret</w:t>
      </w:r>
      <w:proofErr w:type="spellEnd"/>
    </w:p>
    <w:p w14:paraId="01668E2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Listing 5.6: Exception Switch-Case Statement</w:t>
      </w:r>
    </w:p>
    <w:p w14:paraId="56670B2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 void </w:t>
      </w:r>
      <w:proofErr w:type="spellStart"/>
      <w:r w:rsidRPr="00A17E1C">
        <w:rPr>
          <w:lang w:val="en-US"/>
        </w:rPr>
        <w:t>machine_default_exception_</w:t>
      </w:r>
      <w:proofErr w:type="gramStart"/>
      <w:r w:rsidRPr="00A17E1C">
        <w:rPr>
          <w:lang w:val="en-US"/>
        </w:rPr>
        <w:t>handler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) {</w:t>
      </w:r>
    </w:p>
    <w:p w14:paraId="4A23095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 switch (</w:t>
      </w:r>
      <w:proofErr w:type="spellStart"/>
      <w:r w:rsidRPr="00A17E1C">
        <w:rPr>
          <w:lang w:val="en-US"/>
        </w:rPr>
        <w:t>r_</w:t>
      </w:r>
      <w:proofErr w:type="gramStart"/>
      <w:r w:rsidRPr="00A17E1C">
        <w:rPr>
          <w:lang w:val="en-US"/>
        </w:rPr>
        <w:t>mcause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)) {</w:t>
      </w:r>
    </w:p>
    <w:p w14:paraId="3D29584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 case NONE:</w:t>
      </w:r>
    </w:p>
    <w:p w14:paraId="762D165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 case INST_ADDR_MIS:</w:t>
      </w:r>
    </w:p>
    <w:p w14:paraId="3ABF641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 case INST_ACCESS_FAULT:</w:t>
      </w:r>
    </w:p>
    <w:p w14:paraId="5B70C29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6 case </w:t>
      </w:r>
      <w:proofErr w:type="gramStart"/>
      <w:r w:rsidRPr="00A17E1C">
        <w:rPr>
          <w:lang w:val="en-US"/>
        </w:rPr>
        <w:t>ILLEGAL</w:t>
      </w:r>
      <w:proofErr w:type="gramEnd"/>
      <w:r w:rsidRPr="00A17E1C">
        <w:rPr>
          <w:lang w:val="en-US"/>
        </w:rPr>
        <w:t>_INST:</w:t>
      </w:r>
    </w:p>
    <w:p w14:paraId="0FE6FA9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7 case </w:t>
      </w:r>
      <w:proofErr w:type="gramStart"/>
      <w:r w:rsidRPr="00A17E1C">
        <w:rPr>
          <w:lang w:val="en-US"/>
        </w:rPr>
        <w:t>BREAKPOINT</w:t>
      </w:r>
      <w:proofErr w:type="gramEnd"/>
      <w:r w:rsidRPr="00A17E1C">
        <w:rPr>
          <w:lang w:val="en-US"/>
        </w:rPr>
        <w:t>:</w:t>
      </w:r>
    </w:p>
    <w:p w14:paraId="2B277E5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8 case </w:t>
      </w:r>
      <w:proofErr w:type="gramStart"/>
      <w:r w:rsidRPr="00A17E1C">
        <w:rPr>
          <w:lang w:val="en-US"/>
        </w:rPr>
        <w:t>LOAD</w:t>
      </w:r>
      <w:proofErr w:type="gramEnd"/>
      <w:r w:rsidRPr="00A17E1C">
        <w:rPr>
          <w:lang w:val="en-US"/>
        </w:rPr>
        <w:t>_ADDR_MIS:</w:t>
      </w:r>
    </w:p>
    <w:p w14:paraId="2526BE8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9 case </w:t>
      </w:r>
      <w:proofErr w:type="gramStart"/>
      <w:r w:rsidRPr="00A17E1C">
        <w:rPr>
          <w:lang w:val="en-US"/>
        </w:rPr>
        <w:t>LOAD</w:t>
      </w:r>
      <w:proofErr w:type="gramEnd"/>
      <w:r w:rsidRPr="00A17E1C">
        <w:rPr>
          <w:lang w:val="en-US"/>
        </w:rPr>
        <w:t>_ACCESS_FAULT:</w:t>
      </w:r>
    </w:p>
    <w:p w14:paraId="5A6707B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10 case </w:t>
      </w:r>
      <w:proofErr w:type="gramStart"/>
      <w:r w:rsidRPr="00A17E1C">
        <w:rPr>
          <w:lang w:val="en-US"/>
        </w:rPr>
        <w:t>STORE</w:t>
      </w:r>
      <w:proofErr w:type="gramEnd"/>
      <w:r w:rsidRPr="00A17E1C">
        <w:rPr>
          <w:lang w:val="en-US"/>
        </w:rPr>
        <w:t>_AMO_ADDR_MIS:</w:t>
      </w:r>
    </w:p>
    <w:p w14:paraId="3DA0FCA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11 case </w:t>
      </w:r>
      <w:proofErr w:type="gramStart"/>
      <w:r w:rsidRPr="00A17E1C">
        <w:rPr>
          <w:lang w:val="en-US"/>
        </w:rPr>
        <w:t>STORE</w:t>
      </w:r>
      <w:proofErr w:type="gramEnd"/>
      <w:r w:rsidRPr="00A17E1C">
        <w:rPr>
          <w:lang w:val="en-US"/>
        </w:rPr>
        <w:t>_AMO_ACCESS_FAULT:</w:t>
      </w:r>
    </w:p>
    <w:p w14:paraId="6409A3C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12 case U_ECALL:</w:t>
      </w:r>
    </w:p>
    <w:p w14:paraId="60DDE97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13 case S_ECALL:</w:t>
      </w:r>
    </w:p>
    <w:p w14:paraId="3C51FC4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14 case INST_PAGE_FAULT:</w:t>
      </w:r>
    </w:p>
    <w:p w14:paraId="30471FC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15 case </w:t>
      </w:r>
      <w:proofErr w:type="gramStart"/>
      <w:r w:rsidRPr="00A17E1C">
        <w:rPr>
          <w:lang w:val="en-US"/>
        </w:rPr>
        <w:t>LOAD</w:t>
      </w:r>
      <w:proofErr w:type="gramEnd"/>
      <w:r w:rsidRPr="00A17E1C">
        <w:rPr>
          <w:lang w:val="en-US"/>
        </w:rPr>
        <w:t>_PAGE_FAULT:</w:t>
      </w:r>
    </w:p>
    <w:p w14:paraId="339B112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16 case </w:t>
      </w:r>
      <w:proofErr w:type="gramStart"/>
      <w:r w:rsidRPr="00A17E1C">
        <w:rPr>
          <w:lang w:val="en-US"/>
        </w:rPr>
        <w:t>STORE</w:t>
      </w:r>
      <w:proofErr w:type="gramEnd"/>
      <w:r w:rsidRPr="00A17E1C">
        <w:rPr>
          <w:lang w:val="en-US"/>
        </w:rPr>
        <w:t>_PAGE_FAULT:</w:t>
      </w:r>
    </w:p>
    <w:p w14:paraId="5EEDC24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17 </w:t>
      </w:r>
      <w:proofErr w:type="gramStart"/>
      <w:r w:rsidRPr="00A17E1C">
        <w:rPr>
          <w:lang w:val="en-US"/>
        </w:rPr>
        <w:t>default</w:t>
      </w:r>
      <w:proofErr w:type="gramEnd"/>
      <w:r w:rsidRPr="00A17E1C">
        <w:rPr>
          <w:lang w:val="en-US"/>
        </w:rPr>
        <w:t>:</w:t>
      </w:r>
    </w:p>
    <w:p w14:paraId="624432E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18 </w:t>
      </w:r>
      <w:proofErr w:type="spellStart"/>
      <w:r w:rsidRPr="00A17E1C">
        <w:rPr>
          <w:lang w:val="en-US"/>
        </w:rPr>
        <w:t>unhandled_exc</w:t>
      </w:r>
      <w:proofErr w:type="spellEnd"/>
      <w:r w:rsidRPr="00A17E1C">
        <w:rPr>
          <w:lang w:val="en-US"/>
        </w:rPr>
        <w:t>(</w:t>
      </w:r>
      <w:proofErr w:type="spellStart"/>
      <w:r w:rsidRPr="00A17E1C">
        <w:rPr>
          <w:lang w:val="en-US"/>
        </w:rPr>
        <w:t>r_</w:t>
      </w:r>
      <w:proofErr w:type="gramStart"/>
      <w:r w:rsidRPr="00A17E1C">
        <w:rPr>
          <w:lang w:val="en-US"/>
        </w:rPr>
        <w:t>mcause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 xml:space="preserve">), </w:t>
      </w:r>
      <w:proofErr w:type="spellStart"/>
      <w:r w:rsidRPr="00A17E1C">
        <w:rPr>
          <w:lang w:val="en-US"/>
        </w:rPr>
        <w:t>r_mtval</w:t>
      </w:r>
      <w:proofErr w:type="spellEnd"/>
      <w:r w:rsidRPr="00A17E1C">
        <w:rPr>
          <w:lang w:val="en-US"/>
        </w:rPr>
        <w:t>());</w:t>
      </w:r>
    </w:p>
    <w:p w14:paraId="6D62B35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19 </w:t>
      </w:r>
      <w:proofErr w:type="gramStart"/>
      <w:r w:rsidRPr="00A17E1C">
        <w:rPr>
          <w:lang w:val="en-US"/>
        </w:rPr>
        <w:t>break;</w:t>
      </w:r>
      <w:proofErr w:type="gramEnd"/>
    </w:p>
    <w:p w14:paraId="7E8628F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20 case TLB_MISS:</w:t>
      </w:r>
    </w:p>
    <w:p w14:paraId="7BDEF71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21 </w:t>
      </w:r>
      <w:proofErr w:type="spellStart"/>
      <w:r w:rsidRPr="00A17E1C">
        <w:rPr>
          <w:lang w:val="en-US"/>
        </w:rPr>
        <w:t>tlb_handle_miss</w:t>
      </w:r>
      <w:proofErr w:type="spellEnd"/>
      <w:r w:rsidRPr="00A17E1C">
        <w:rPr>
          <w:lang w:val="en-US"/>
        </w:rPr>
        <w:t>(</w:t>
      </w:r>
      <w:proofErr w:type="spellStart"/>
      <w:r w:rsidRPr="00A17E1C">
        <w:rPr>
          <w:lang w:val="en-US"/>
        </w:rPr>
        <w:t>r_</w:t>
      </w:r>
      <w:proofErr w:type="gramStart"/>
      <w:r w:rsidRPr="00A17E1C">
        <w:rPr>
          <w:lang w:val="en-US"/>
        </w:rPr>
        <w:t>mtval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 xml:space="preserve">), </w:t>
      </w:r>
      <w:proofErr w:type="spellStart"/>
      <w:r w:rsidRPr="00A17E1C">
        <w:rPr>
          <w:lang w:val="en-US"/>
        </w:rPr>
        <w:t>r_satp</w:t>
      </w:r>
      <w:proofErr w:type="spellEnd"/>
      <w:r w:rsidRPr="00A17E1C">
        <w:rPr>
          <w:lang w:val="en-US"/>
        </w:rPr>
        <w:t>());</w:t>
      </w:r>
    </w:p>
    <w:p w14:paraId="33B9A8A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22 </w:t>
      </w:r>
      <w:proofErr w:type="gramStart"/>
      <w:r w:rsidRPr="00A17E1C">
        <w:rPr>
          <w:lang w:val="en-US"/>
        </w:rPr>
        <w:t>break;</w:t>
      </w:r>
      <w:proofErr w:type="gramEnd"/>
    </w:p>
    <w:p w14:paraId="74873E1E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23 }</w:t>
      </w:r>
      <w:proofErr w:type="gramEnd"/>
    </w:p>
    <w:p w14:paraId="0366FAFD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24 }</w:t>
      </w:r>
      <w:proofErr w:type="gramEnd"/>
    </w:p>
    <w:p w14:paraId="20B7799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read a value from the mapped page. The user-level exception triggerer</w:t>
      </w:r>
    </w:p>
    <w:p w14:paraId="39BFE90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already tries to do just that. With the mapping working, the output of the</w:t>
      </w:r>
    </w:p>
    <w:p w14:paraId="125C59B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program looks as follows:</w:t>
      </w:r>
    </w:p>
    <w:p w14:paraId="7BEB5C1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5.3. software page table walk for all addresses 39</w:t>
      </w:r>
    </w:p>
    <w:p w14:paraId="0F397DB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Listing 5.7: Simple TLB miss exception handler for a single fixed address</w:t>
      </w:r>
    </w:p>
    <w:p w14:paraId="2B98530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 void </w:t>
      </w:r>
      <w:proofErr w:type="spellStart"/>
      <w:r w:rsidRPr="00A17E1C">
        <w:rPr>
          <w:lang w:val="en-US"/>
        </w:rPr>
        <w:t>tlb_handle_</w:t>
      </w:r>
      <w:proofErr w:type="gramStart"/>
      <w:r w:rsidRPr="00A17E1C">
        <w:rPr>
          <w:lang w:val="en-US"/>
        </w:rPr>
        <w:t>miss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 xml:space="preserve">uint64 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 xml:space="preserve">, uint64 </w:t>
      </w:r>
      <w:proofErr w:type="spellStart"/>
      <w:r w:rsidRPr="00A17E1C">
        <w:rPr>
          <w:lang w:val="en-US"/>
        </w:rPr>
        <w:t>usatp</w:t>
      </w:r>
      <w:proofErr w:type="spellEnd"/>
      <w:r w:rsidRPr="00A17E1C">
        <w:rPr>
          <w:lang w:val="en-US"/>
        </w:rPr>
        <w:t>) {</w:t>
      </w:r>
    </w:p>
    <w:p w14:paraId="0DB54D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 //uint64 *</w:t>
      </w:r>
      <w:proofErr w:type="spellStart"/>
      <w:r w:rsidRPr="00A17E1C">
        <w:rPr>
          <w:lang w:val="en-US"/>
        </w:rPr>
        <w:t>paddr</w:t>
      </w:r>
      <w:proofErr w:type="spellEnd"/>
      <w:r w:rsidRPr="00A17E1C">
        <w:rPr>
          <w:lang w:val="en-US"/>
        </w:rPr>
        <w:t xml:space="preserve"> = </w:t>
      </w:r>
      <w:proofErr w:type="spellStart"/>
      <w:proofErr w:type="gramStart"/>
      <w:r w:rsidRPr="00A17E1C">
        <w:rPr>
          <w:lang w:val="en-US"/>
        </w:rPr>
        <w:t>kalloc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);</w:t>
      </w:r>
    </w:p>
    <w:p w14:paraId="7F7624F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 </w:t>
      </w:r>
      <w:proofErr w:type="spellStart"/>
      <w:r w:rsidRPr="00A17E1C">
        <w:rPr>
          <w:lang w:val="en-US"/>
        </w:rPr>
        <w:t>w_tlbh</w:t>
      </w:r>
      <w:proofErr w:type="spellEnd"/>
      <w:r w:rsidRPr="00A17E1C">
        <w:rPr>
          <w:lang w:val="en-US"/>
        </w:rPr>
        <w:t>(</w:t>
      </w:r>
      <w:proofErr w:type="spellStart"/>
      <w:r w:rsidRPr="00A17E1C">
        <w:rPr>
          <w:lang w:val="en-US"/>
        </w:rPr>
        <w:t>addr</w:t>
      </w:r>
      <w:proofErr w:type="spellEnd"/>
      <w:proofErr w:type="gramStart"/>
      <w:r w:rsidRPr="00A17E1C">
        <w:rPr>
          <w:lang w:val="en-US"/>
        </w:rPr>
        <w:t>);</w:t>
      </w:r>
      <w:proofErr w:type="gramEnd"/>
    </w:p>
    <w:p w14:paraId="7274BE6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 </w:t>
      </w:r>
      <w:proofErr w:type="spellStart"/>
      <w:r w:rsidRPr="00A17E1C">
        <w:rPr>
          <w:lang w:val="en-US"/>
        </w:rPr>
        <w:t>w_tlbl</w:t>
      </w:r>
      <w:proofErr w:type="spellEnd"/>
      <w:r w:rsidRPr="00A17E1C">
        <w:rPr>
          <w:lang w:val="en-US"/>
        </w:rPr>
        <w:t>((uint</w:t>
      </w:r>
      <w:proofErr w:type="gramStart"/>
      <w:r w:rsidRPr="00A17E1C">
        <w:rPr>
          <w:lang w:val="en-US"/>
        </w:rPr>
        <w:t>64)</w:t>
      </w:r>
      <w:proofErr w:type="spellStart"/>
      <w:r w:rsidRPr="00A17E1C">
        <w:rPr>
          <w:lang w:val="en-US"/>
        </w:rPr>
        <w:t>addr</w:t>
      </w:r>
      <w:proofErr w:type="spellEnd"/>
      <w:proofErr w:type="gramEnd"/>
      <w:r w:rsidRPr="00A17E1C">
        <w:rPr>
          <w:lang w:val="en-US"/>
        </w:rPr>
        <w:t>+(uint64)0x1000);</w:t>
      </w:r>
    </w:p>
    <w:p w14:paraId="03B8F80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 </w:t>
      </w:r>
      <w:proofErr w:type="gramStart"/>
      <w:r w:rsidRPr="00A17E1C">
        <w:rPr>
          <w:lang w:val="en-US"/>
        </w:rPr>
        <w:t>return;</w:t>
      </w:r>
      <w:proofErr w:type="gramEnd"/>
    </w:p>
    <w:p w14:paraId="6A107F42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6 }</w:t>
      </w:r>
      <w:proofErr w:type="gramEnd"/>
    </w:p>
    <w:p w14:paraId="15EEE8D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value 0xDEADBEEF that was read from the mapped page is not a </w:t>
      </w:r>
      <w:proofErr w:type="spellStart"/>
      <w:r w:rsidRPr="00A17E1C">
        <w:rPr>
          <w:lang w:val="en-US"/>
        </w:rPr>
        <w:t>coinci</w:t>
      </w:r>
      <w:proofErr w:type="spellEnd"/>
      <w:r w:rsidRPr="00A17E1C">
        <w:rPr>
          <w:lang w:val="en-US"/>
        </w:rPr>
        <w:t>-</w:t>
      </w:r>
    </w:p>
    <w:p w14:paraId="096715C3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dence</w:t>
      </w:r>
      <w:proofErr w:type="spellEnd"/>
      <w:r w:rsidRPr="00A17E1C">
        <w:rPr>
          <w:lang w:val="en-US"/>
        </w:rPr>
        <w:t>: For testing purposes, the page 0x85000000 was filled with 0xDEADBEEF</w:t>
      </w:r>
    </w:p>
    <w:p w14:paraId="52BAA04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bit patterns.</w:t>
      </w:r>
    </w:p>
    <w:p w14:paraId="5CA36D6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address for the </w:t>
      </w:r>
      <w:proofErr w:type="gramStart"/>
      <w:r w:rsidRPr="00A17E1C">
        <w:rPr>
          <w:lang w:val="en-US"/>
        </w:rPr>
        <w:t>physical ”testing</w:t>
      </w:r>
      <w:proofErr w:type="gramEnd"/>
      <w:r w:rsidRPr="00A17E1C">
        <w:rPr>
          <w:lang w:val="en-US"/>
        </w:rPr>
        <w:t>” page was deliberately chosen to be</w:t>
      </w:r>
    </w:p>
    <w:p w14:paraId="04A7F4D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0x85000000 and not 0x84fff000 (like all the hardcoded testing addresses)</w:t>
      </w:r>
    </w:p>
    <w:p w14:paraId="3A67897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make sure that there is no accidental physical mapping happening.</w:t>
      </w:r>
    </w:p>
    <w:p w14:paraId="31121D2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5.3 Software Page Table Walk for all Addresses</w:t>
      </w:r>
    </w:p>
    <w:p w14:paraId="1EF6645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After implementation step 2, we now have a modified QEMU RISC-</w:t>
      </w:r>
    </w:p>
    <w:p w14:paraId="6D738C3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 emulator, which will throw the new TLB miss exception when the</w:t>
      </w:r>
    </w:p>
    <w:p w14:paraId="04D7A99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misses. We have also extended the xv6 operating system to catch</w:t>
      </w:r>
    </w:p>
    <w:p w14:paraId="6092174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said exception and to create a virtual-physical mapping for the faulting</w:t>
      </w:r>
    </w:p>
    <w:p w14:paraId="5F94616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address. The mapping is created by writing new TLB entries using newly</w:t>
      </w:r>
    </w:p>
    <w:p w14:paraId="5A68848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implemented TLB CSRs.</w:t>
      </w:r>
    </w:p>
    <w:p w14:paraId="76B0208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Currently, all of this only works for one </w:t>
      </w:r>
      <w:proofErr w:type="gramStart"/>
      <w:r w:rsidRPr="00A17E1C">
        <w:rPr>
          <w:lang w:val="en-US"/>
        </w:rPr>
        <w:t>specific ”testing</w:t>
      </w:r>
      <w:proofErr w:type="gramEnd"/>
      <w:r w:rsidRPr="00A17E1C">
        <w:rPr>
          <w:lang w:val="en-US"/>
        </w:rPr>
        <w:t>” address. This</w:t>
      </w:r>
    </w:p>
    <w:p w14:paraId="5DDCC8D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step now elaborates on how the scheme is extended to be used for all</w:t>
      </w:r>
    </w:p>
    <w:p w14:paraId="7A10B17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addresses. To not change too much at once, the page table walk that would</w:t>
      </w:r>
    </w:p>
    <w:p w14:paraId="6D74531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typically be done in hardware is implemented as part of the TLB miss</w:t>
      </w:r>
    </w:p>
    <w:p w14:paraId="22A513D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exception handler.</w:t>
      </w:r>
    </w:p>
    <w:p w14:paraId="31F701A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5.3.1 TLB miss exception for all Addresses</w:t>
      </w:r>
    </w:p>
    <w:p w14:paraId="6C069E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changes introduced to QEMU are simple: Essentially, only the con-</w:t>
      </w:r>
    </w:p>
    <w:p w14:paraId="54FEA833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dition</w:t>
      </w:r>
      <w:proofErr w:type="spellEnd"/>
      <w:r w:rsidRPr="00A17E1C">
        <w:rPr>
          <w:lang w:val="en-US"/>
        </w:rPr>
        <w:t xml:space="preserve"> checking if the given address is </w:t>
      </w:r>
      <w:proofErr w:type="gramStart"/>
      <w:r w:rsidRPr="00A17E1C">
        <w:rPr>
          <w:lang w:val="en-US"/>
        </w:rPr>
        <w:t>the ”testing</w:t>
      </w:r>
      <w:proofErr w:type="gramEnd"/>
      <w:r w:rsidRPr="00A17E1C">
        <w:rPr>
          <w:lang w:val="en-US"/>
        </w:rPr>
        <w:t>” address needs to be</w:t>
      </w:r>
    </w:p>
    <w:p w14:paraId="48877FE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changed. The final implementation looks as follows:</w:t>
      </w:r>
    </w:p>
    <w:p w14:paraId="114360F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 bool </w:t>
      </w:r>
      <w:proofErr w:type="spellStart"/>
      <w:r w:rsidRPr="00A17E1C">
        <w:rPr>
          <w:lang w:val="en-US"/>
        </w:rPr>
        <w:t>my_riscv_cpu_tlb_</w:t>
      </w:r>
      <w:proofErr w:type="gramStart"/>
      <w:r w:rsidRPr="00A17E1C">
        <w:rPr>
          <w:lang w:val="en-US"/>
        </w:rPr>
        <w:t>fill</w:t>
      </w:r>
      <w:proofErr w:type="spellEnd"/>
      <w:r w:rsidRPr="00A17E1C">
        <w:rPr>
          <w:lang w:val="en-US"/>
        </w:rPr>
        <w:t>(</w:t>
      </w:r>
      <w:proofErr w:type="spellStart"/>
      <w:proofErr w:type="gramEnd"/>
      <w:r w:rsidRPr="00A17E1C">
        <w:rPr>
          <w:lang w:val="en-US"/>
        </w:rPr>
        <w:t>CPUState</w:t>
      </w:r>
      <w:proofErr w:type="spellEnd"/>
      <w:r w:rsidRPr="00A17E1C">
        <w:rPr>
          <w:lang w:val="en-US"/>
        </w:rPr>
        <w:t xml:space="preserve"> *cs, </w:t>
      </w:r>
      <w:proofErr w:type="spellStart"/>
      <w:r w:rsidRPr="00A17E1C">
        <w:rPr>
          <w:lang w:val="en-US"/>
        </w:rPr>
        <w:t>vaddr</w:t>
      </w:r>
      <w:proofErr w:type="spellEnd"/>
      <w:r w:rsidRPr="00A17E1C">
        <w:rPr>
          <w:lang w:val="en-US"/>
        </w:rPr>
        <w:t xml:space="preserve"> address, int size,</w:t>
      </w:r>
    </w:p>
    <w:p w14:paraId="60EAE01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 </w:t>
      </w:r>
      <w:proofErr w:type="spellStart"/>
      <w:r w:rsidRPr="00A17E1C">
        <w:rPr>
          <w:lang w:val="en-US"/>
        </w:rPr>
        <w:t>MMUAccessType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access_type</w:t>
      </w:r>
      <w:proofErr w:type="spellEnd"/>
      <w:r w:rsidRPr="00A17E1C">
        <w:rPr>
          <w:lang w:val="en-US"/>
        </w:rPr>
        <w:t xml:space="preserve">, int </w:t>
      </w:r>
      <w:proofErr w:type="spellStart"/>
      <w:r w:rsidRPr="00A17E1C">
        <w:rPr>
          <w:lang w:val="en-US"/>
        </w:rPr>
        <w:t>mmu_idx</w:t>
      </w:r>
      <w:proofErr w:type="spellEnd"/>
      <w:r w:rsidRPr="00A17E1C">
        <w:rPr>
          <w:lang w:val="en-US"/>
        </w:rPr>
        <w:t>,</w:t>
      </w:r>
    </w:p>
    <w:p w14:paraId="2DA35A0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 bool </w:t>
      </w:r>
      <w:proofErr w:type="gramStart"/>
      <w:r w:rsidRPr="00A17E1C">
        <w:rPr>
          <w:lang w:val="en-US"/>
        </w:rPr>
        <w:t>probe</w:t>
      </w:r>
      <w:proofErr w:type="gram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uintptr_t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retaddr</w:t>
      </w:r>
      <w:proofErr w:type="spellEnd"/>
      <w:r w:rsidRPr="00A17E1C">
        <w:rPr>
          <w:lang w:val="en-US"/>
        </w:rPr>
        <w:t>)</w:t>
      </w:r>
    </w:p>
    <w:p w14:paraId="6EC079B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 {</w:t>
      </w:r>
    </w:p>
    <w:p w14:paraId="6909E81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 RISCVCPU *</w:t>
      </w:r>
      <w:proofErr w:type="spellStart"/>
      <w:r w:rsidRPr="00A17E1C">
        <w:rPr>
          <w:lang w:val="en-US"/>
        </w:rPr>
        <w:t>cpu</w:t>
      </w:r>
      <w:proofErr w:type="spellEnd"/>
      <w:r w:rsidRPr="00A17E1C">
        <w:rPr>
          <w:lang w:val="en-US"/>
        </w:rPr>
        <w:t xml:space="preserve"> = RISCV_</w:t>
      </w:r>
      <w:proofErr w:type="gramStart"/>
      <w:r w:rsidRPr="00A17E1C">
        <w:rPr>
          <w:lang w:val="en-US"/>
        </w:rPr>
        <w:t>CPU(</w:t>
      </w:r>
      <w:proofErr w:type="gramEnd"/>
      <w:r w:rsidRPr="00A17E1C">
        <w:rPr>
          <w:lang w:val="en-US"/>
        </w:rPr>
        <w:t>cs);</w:t>
      </w:r>
    </w:p>
    <w:p w14:paraId="3C18FA2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6 </w:t>
      </w:r>
      <w:proofErr w:type="spellStart"/>
      <w:r w:rsidRPr="00A17E1C">
        <w:rPr>
          <w:lang w:val="en-US"/>
        </w:rPr>
        <w:t>CPURISCVState</w:t>
      </w:r>
      <w:proofErr w:type="spellEnd"/>
      <w:r w:rsidRPr="00A17E1C">
        <w:rPr>
          <w:lang w:val="en-US"/>
        </w:rPr>
        <w:t xml:space="preserve"> *env = &amp;</w:t>
      </w:r>
      <w:proofErr w:type="spellStart"/>
      <w:r w:rsidRPr="00A17E1C">
        <w:rPr>
          <w:lang w:val="en-US"/>
        </w:rPr>
        <w:t>cpu</w:t>
      </w:r>
      <w:proofErr w:type="spellEnd"/>
      <w:r w:rsidRPr="00A17E1C">
        <w:rPr>
          <w:lang w:val="en-US"/>
        </w:rPr>
        <w:t>-&gt;</w:t>
      </w:r>
      <w:proofErr w:type="gramStart"/>
      <w:r w:rsidRPr="00A17E1C">
        <w:rPr>
          <w:lang w:val="en-US"/>
        </w:rPr>
        <w:t>env;</w:t>
      </w:r>
      <w:proofErr w:type="gramEnd"/>
    </w:p>
    <w:p w14:paraId="25411DB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7 int mode = </w:t>
      </w:r>
      <w:proofErr w:type="spellStart"/>
      <w:r w:rsidRPr="00A17E1C">
        <w:rPr>
          <w:lang w:val="en-US"/>
        </w:rPr>
        <w:t>mmuidx_priv</w:t>
      </w:r>
      <w:proofErr w:type="spellEnd"/>
      <w:r w:rsidRPr="00A17E1C">
        <w:rPr>
          <w:lang w:val="en-US"/>
        </w:rPr>
        <w:t>(</w:t>
      </w:r>
      <w:proofErr w:type="spellStart"/>
      <w:r w:rsidRPr="00A17E1C">
        <w:rPr>
          <w:lang w:val="en-US"/>
        </w:rPr>
        <w:t>mmu_idx</w:t>
      </w:r>
      <w:proofErr w:type="spellEnd"/>
      <w:proofErr w:type="gramStart"/>
      <w:r w:rsidRPr="00A17E1C">
        <w:rPr>
          <w:lang w:val="en-US"/>
        </w:rPr>
        <w:t>);</w:t>
      </w:r>
      <w:proofErr w:type="gramEnd"/>
    </w:p>
    <w:p w14:paraId="4E1E62E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8 int </w:t>
      </w:r>
      <w:proofErr w:type="spellStart"/>
      <w:r w:rsidRPr="00A17E1C">
        <w:rPr>
          <w:lang w:val="en-US"/>
        </w:rPr>
        <w:t>vm</w:t>
      </w:r>
      <w:proofErr w:type="spellEnd"/>
      <w:r w:rsidRPr="00A17E1C">
        <w:rPr>
          <w:lang w:val="en-US"/>
        </w:rPr>
        <w:t xml:space="preserve"> = </w:t>
      </w:r>
      <w:proofErr w:type="spellStart"/>
      <w:r w:rsidRPr="00A17E1C">
        <w:rPr>
          <w:lang w:val="en-US"/>
        </w:rPr>
        <w:t>get_field</w:t>
      </w:r>
      <w:proofErr w:type="spellEnd"/>
      <w:r w:rsidRPr="00A17E1C">
        <w:rPr>
          <w:lang w:val="en-US"/>
        </w:rPr>
        <w:t>(env-&gt;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>, SATP64_MODE</w:t>
      </w:r>
      <w:proofErr w:type="gramStart"/>
      <w:r w:rsidRPr="00A17E1C">
        <w:rPr>
          <w:lang w:val="en-US"/>
        </w:rPr>
        <w:t>);</w:t>
      </w:r>
      <w:proofErr w:type="gramEnd"/>
    </w:p>
    <w:p w14:paraId="7EC60FA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9</w:t>
      </w:r>
    </w:p>
    <w:p w14:paraId="0F54BAD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10 //No address translation in m-mode</w:t>
      </w:r>
    </w:p>
    <w:p w14:paraId="409187B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11 </w:t>
      </w:r>
      <w:proofErr w:type="gramStart"/>
      <w:r w:rsidRPr="00A17E1C">
        <w:rPr>
          <w:lang w:val="en-US"/>
        </w:rPr>
        <w:t>if(</w:t>
      </w:r>
      <w:proofErr w:type="spellStart"/>
      <w:proofErr w:type="gramEnd"/>
      <w:r w:rsidRPr="00A17E1C">
        <w:rPr>
          <w:lang w:val="en-US"/>
        </w:rPr>
        <w:t>vm</w:t>
      </w:r>
      <w:proofErr w:type="spellEnd"/>
      <w:r w:rsidRPr="00A17E1C">
        <w:rPr>
          <w:lang w:val="en-US"/>
        </w:rPr>
        <w:t xml:space="preserve"> == VM_1_10_MBARE || mode == PRV_M) {</w:t>
      </w:r>
    </w:p>
    <w:p w14:paraId="2A10C37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12 int </w:t>
      </w:r>
      <w:proofErr w:type="spellStart"/>
      <w:r w:rsidRPr="00A17E1C">
        <w:rPr>
          <w:lang w:val="en-US"/>
        </w:rPr>
        <w:t>tlb_size</w:t>
      </w:r>
      <w:proofErr w:type="spellEnd"/>
      <w:r w:rsidRPr="00A17E1C">
        <w:rPr>
          <w:lang w:val="en-US"/>
        </w:rPr>
        <w:t xml:space="preserve"> = 4096; //TODO Get from PMP?</w:t>
      </w:r>
    </w:p>
    <w:p w14:paraId="6026637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13 </w:t>
      </w:r>
      <w:proofErr w:type="spellStart"/>
      <w:r w:rsidRPr="00A17E1C">
        <w:rPr>
          <w:lang w:val="en-US"/>
        </w:rPr>
        <w:t>hwaddr</w:t>
      </w:r>
      <w:proofErr w:type="spellEnd"/>
      <w:r w:rsidRPr="00A17E1C">
        <w:rPr>
          <w:lang w:val="en-US"/>
        </w:rPr>
        <w:t xml:space="preserve"> pa = </w:t>
      </w:r>
      <w:proofErr w:type="gramStart"/>
      <w:r w:rsidRPr="00A17E1C">
        <w:rPr>
          <w:lang w:val="en-US"/>
        </w:rPr>
        <w:t>address;</w:t>
      </w:r>
      <w:proofErr w:type="gramEnd"/>
    </w:p>
    <w:p w14:paraId="3BC3E7B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14 int </w:t>
      </w:r>
      <w:proofErr w:type="spellStart"/>
      <w:r w:rsidRPr="00A17E1C">
        <w:rPr>
          <w:lang w:val="en-US"/>
        </w:rPr>
        <w:t>prot</w:t>
      </w:r>
      <w:proofErr w:type="spellEnd"/>
      <w:r w:rsidRPr="00A17E1C">
        <w:rPr>
          <w:lang w:val="en-US"/>
        </w:rPr>
        <w:t xml:space="preserve"> = PAGE_READ | PAGE_WRITE | PAGE_</w:t>
      </w:r>
      <w:proofErr w:type="gramStart"/>
      <w:r w:rsidRPr="00A17E1C">
        <w:rPr>
          <w:lang w:val="en-US"/>
        </w:rPr>
        <w:t>EXEC;</w:t>
      </w:r>
      <w:proofErr w:type="gramEnd"/>
    </w:p>
    <w:p w14:paraId="659E070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15 </w:t>
      </w:r>
      <w:proofErr w:type="spellStart"/>
      <w:r w:rsidRPr="00A17E1C">
        <w:rPr>
          <w:lang w:val="en-US"/>
        </w:rPr>
        <w:t>tlb_set_</w:t>
      </w:r>
      <w:proofErr w:type="gramStart"/>
      <w:r w:rsidRPr="00A17E1C">
        <w:rPr>
          <w:lang w:val="en-US"/>
        </w:rPr>
        <w:t>page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cs, address &amp; ~(</w:t>
      </w:r>
      <w:proofErr w:type="spellStart"/>
      <w:r w:rsidRPr="00A17E1C">
        <w:rPr>
          <w:lang w:val="en-US"/>
        </w:rPr>
        <w:t>tlb_size</w:t>
      </w:r>
      <w:proofErr w:type="spellEnd"/>
      <w:r w:rsidRPr="00A17E1C">
        <w:rPr>
          <w:lang w:val="en-US"/>
        </w:rPr>
        <w:t xml:space="preserve"> - 1), pa &amp; ~(</w:t>
      </w:r>
      <w:proofErr w:type="spellStart"/>
      <w:r w:rsidRPr="00A17E1C">
        <w:rPr>
          <w:lang w:val="en-US"/>
        </w:rPr>
        <w:t>tlb_size</w:t>
      </w:r>
      <w:proofErr w:type="spellEnd"/>
      <w:r w:rsidRPr="00A17E1C">
        <w:rPr>
          <w:lang w:val="en-US"/>
        </w:rPr>
        <w:t xml:space="preserve"> - 1),</w:t>
      </w:r>
    </w:p>
    <w:p w14:paraId="7A7FF79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16 </w:t>
      </w:r>
      <w:proofErr w:type="spellStart"/>
      <w:r w:rsidRPr="00A17E1C">
        <w:rPr>
          <w:lang w:val="en-US"/>
        </w:rPr>
        <w:t>prot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mmu_idx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tlb_size</w:t>
      </w:r>
      <w:proofErr w:type="spellEnd"/>
      <w:r w:rsidRPr="00A17E1C">
        <w:rPr>
          <w:lang w:val="en-US"/>
        </w:rPr>
        <w:t>, true</w:t>
      </w:r>
      <w:proofErr w:type="gramStart"/>
      <w:r w:rsidRPr="00A17E1C">
        <w:rPr>
          <w:lang w:val="en-US"/>
        </w:rPr>
        <w:t>);</w:t>
      </w:r>
      <w:proofErr w:type="gramEnd"/>
    </w:p>
    <w:p w14:paraId="1A4B806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17 </w:t>
      </w:r>
      <w:proofErr w:type="gramStart"/>
      <w:r w:rsidRPr="00A17E1C">
        <w:rPr>
          <w:lang w:val="en-US"/>
        </w:rPr>
        <w:t>return</w:t>
      </w:r>
      <w:proofErr w:type="gramEnd"/>
      <w:r w:rsidRPr="00A17E1C">
        <w:rPr>
          <w:lang w:val="en-US"/>
        </w:rPr>
        <w:t xml:space="preserve"> true;</w:t>
      </w:r>
    </w:p>
    <w:p w14:paraId="5D8AC491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lastRenderedPageBreak/>
        <w:t>18 }</w:t>
      </w:r>
      <w:proofErr w:type="gramEnd"/>
    </w:p>
    <w:p w14:paraId="2FA3C8E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19 </w:t>
      </w:r>
      <w:proofErr w:type="spellStart"/>
      <w:r w:rsidRPr="00A17E1C">
        <w:rPr>
          <w:lang w:val="en-US"/>
        </w:rPr>
        <w:t>riscv_cpu_tlb_miss_</w:t>
      </w:r>
      <w:proofErr w:type="gramStart"/>
      <w:r w:rsidRPr="00A17E1C">
        <w:rPr>
          <w:lang w:val="en-US"/>
        </w:rPr>
        <w:t>exception</w:t>
      </w:r>
      <w:proofErr w:type="spellEnd"/>
      <w:r w:rsidRPr="00A17E1C">
        <w:rPr>
          <w:lang w:val="en-US"/>
        </w:rPr>
        <w:t>(</w:t>
      </w:r>
      <w:proofErr w:type="spellStart"/>
      <w:proofErr w:type="gramEnd"/>
      <w:r w:rsidRPr="00A17E1C">
        <w:rPr>
          <w:lang w:val="en-US"/>
        </w:rPr>
        <w:t>cs,address,size,access_type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mmu_idx</w:t>
      </w:r>
      <w:proofErr w:type="spellEnd"/>
      <w:r w:rsidRPr="00A17E1C">
        <w:rPr>
          <w:lang w:val="en-US"/>
        </w:rPr>
        <w:t xml:space="preserve">, probe, </w:t>
      </w:r>
      <w:proofErr w:type="spellStart"/>
      <w:r w:rsidRPr="00A17E1C">
        <w:rPr>
          <w:lang w:val="en-US"/>
        </w:rPr>
        <w:t>retaddr</w:t>
      </w:r>
      <w:proofErr w:type="spellEnd"/>
      <w:r w:rsidRPr="00A17E1C">
        <w:rPr>
          <w:lang w:val="en-US"/>
        </w:rPr>
        <w:t>);</w:t>
      </w:r>
    </w:p>
    <w:p w14:paraId="395EA0F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20 </w:t>
      </w:r>
      <w:proofErr w:type="gramStart"/>
      <w:r w:rsidRPr="00A17E1C">
        <w:rPr>
          <w:lang w:val="en-US"/>
        </w:rPr>
        <w:t>return</w:t>
      </w:r>
      <w:proofErr w:type="gramEnd"/>
      <w:r w:rsidRPr="00A17E1C">
        <w:rPr>
          <w:lang w:val="en-US"/>
        </w:rPr>
        <w:t xml:space="preserve"> true;</w:t>
      </w:r>
    </w:p>
    <w:p w14:paraId="7E5281F7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21 }</w:t>
      </w:r>
      <w:proofErr w:type="gramEnd"/>
    </w:p>
    <w:p w14:paraId="3E50D73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40 chapter 5. implementation</w:t>
      </w:r>
    </w:p>
    <w:p w14:paraId="3E5C536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Note that in comparison to the previous implementation (as shown in</w:t>
      </w:r>
    </w:p>
    <w:p w14:paraId="76F7B59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figure 5.1), the call to the original </w:t>
      </w:r>
      <w:proofErr w:type="spellStart"/>
      <w:r w:rsidRPr="00A17E1C">
        <w:rPr>
          <w:lang w:val="en-US"/>
        </w:rPr>
        <w:t>riscv_cpu_tlb_fill</w:t>
      </w:r>
      <w:proofErr w:type="spellEnd"/>
      <w:r w:rsidRPr="00A17E1C">
        <w:rPr>
          <w:lang w:val="en-US"/>
        </w:rPr>
        <w:t xml:space="preserve"> function is not called</w:t>
      </w:r>
    </w:p>
    <w:p w14:paraId="17FF07C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anymore. Either a TLB miss exception is raised, or the TLB is filled</w:t>
      </w:r>
    </w:p>
    <w:p w14:paraId="2DDB0D2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with an identity mapping if either the current </w:t>
      </w:r>
      <w:proofErr w:type="spellStart"/>
      <w:r w:rsidRPr="00A17E1C">
        <w:rPr>
          <w:lang w:val="en-US"/>
        </w:rPr>
        <w:t>priviledge</w:t>
      </w:r>
      <w:proofErr w:type="spellEnd"/>
      <w:r w:rsidRPr="00A17E1C">
        <w:rPr>
          <w:lang w:val="en-US"/>
        </w:rPr>
        <w:t xml:space="preserve"> mode is the</w:t>
      </w:r>
    </w:p>
    <w:p w14:paraId="479373A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machine mode or the virtual memory system is configured to use identity</w:t>
      </w:r>
    </w:p>
    <w:p w14:paraId="7EC9484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mappings only [Wat+24].</w:t>
      </w:r>
    </w:p>
    <w:p w14:paraId="0AE7A25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5.3.2 Software Page Table </w:t>
      </w:r>
      <w:proofErr w:type="spellStart"/>
      <w:r w:rsidRPr="00A17E1C">
        <w:rPr>
          <w:lang w:val="en-US"/>
        </w:rPr>
        <w:t>WalkVirtual</w:t>
      </w:r>
      <w:proofErr w:type="spellEnd"/>
      <w:r w:rsidRPr="00A17E1C">
        <w:rPr>
          <w:lang w:val="en-US"/>
        </w:rPr>
        <w:t xml:space="preserve"> Address</w:t>
      </w:r>
    </w:p>
    <w:p w14:paraId="734CB54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CPU</w:t>
      </w:r>
    </w:p>
    <w:p w14:paraId="60D4644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Hit</w:t>
      </w:r>
    </w:p>
    <w:p w14:paraId="4F17C3D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</w:t>
      </w:r>
    </w:p>
    <w:p w14:paraId="5DC11D5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User Data Page</w:t>
      </w:r>
    </w:p>
    <w:p w14:paraId="548EA33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Memory</w:t>
      </w:r>
    </w:p>
    <w:p w14:paraId="7F173E7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 Page</w:t>
      </w:r>
    </w:p>
    <w:p w14:paraId="39C3D61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Fill</w:t>
      </w:r>
    </w:p>
    <w:p w14:paraId="28F7E94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 Page</w:t>
      </w:r>
    </w:p>
    <w:p w14:paraId="49BCE48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 Page</w:t>
      </w:r>
    </w:p>
    <w:p w14:paraId="6E977DB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Miss</w:t>
      </w:r>
    </w:p>
    <w:p w14:paraId="44BF70B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Exception</w:t>
      </w:r>
    </w:p>
    <w:p w14:paraId="7F53C0A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Software Page Table Walk</w:t>
      </w:r>
    </w:p>
    <w:p w14:paraId="4B13560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Figure 5.3: Instead of </w:t>
      </w:r>
      <w:proofErr w:type="spellStart"/>
      <w:r w:rsidRPr="00A17E1C">
        <w:rPr>
          <w:lang w:val="en-US"/>
        </w:rPr>
        <w:t>transfering</w:t>
      </w:r>
      <w:proofErr w:type="spellEnd"/>
      <w:r w:rsidRPr="00A17E1C">
        <w:rPr>
          <w:lang w:val="en-US"/>
        </w:rPr>
        <w:t xml:space="preserve"> control over to the MMU to fill in the missing mapping, the TLB miss exception invokes</w:t>
      </w:r>
    </w:p>
    <w:p w14:paraId="3FD953B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software page table walker</w:t>
      </w:r>
    </w:p>
    <w:p w14:paraId="0F6C89C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Now that the TLB miss exception is thrown for every faulting address,</w:t>
      </w:r>
    </w:p>
    <w:p w14:paraId="51EDDD3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it also needs to be handled for every address. Even though the goal is</w:t>
      </w:r>
    </w:p>
    <w:p w14:paraId="2D4CB65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explore alternatives to virtual memory using page tables, we will use</w:t>
      </w:r>
    </w:p>
    <w:p w14:paraId="72FAF66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software implementation of the hardware page table walk. This is to</w:t>
      </w:r>
    </w:p>
    <w:p w14:paraId="20CB9101" w14:textId="71E72671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verify that the general setup including exception </w:t>
      </w:r>
      <w:del w:id="285" w:author="Jonathan Mielchen" w:date="2024-09-24T23:27:00Z" w16du:dateUtc="2024-09-24T21:27:00Z">
        <w:r w:rsidRPr="00A17E1C" w:rsidDel="00031DFB">
          <w:rPr>
            <w:lang w:val="en-US"/>
          </w:rPr>
          <w:delText>invokation</w:delText>
        </w:r>
      </w:del>
      <w:ins w:id="286" w:author="Jonathan Mielchen" w:date="2024-09-24T23:27:00Z" w16du:dateUtc="2024-09-24T21:27:00Z">
        <w:r w:rsidR="00031DFB" w:rsidRPr="00A17E1C">
          <w:rPr>
            <w:lang w:val="en-US"/>
          </w:rPr>
          <w:t>invocation</w:t>
        </w:r>
      </w:ins>
      <w:r w:rsidRPr="00A17E1C">
        <w:rPr>
          <w:lang w:val="en-US"/>
        </w:rPr>
        <w:t>, exception</w:t>
      </w:r>
    </w:p>
    <w:p w14:paraId="3C86A73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handling and TLB writing works as expected. Listing 5.8 shows the im-</w:t>
      </w:r>
    </w:p>
    <w:p w14:paraId="14C97FE9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plementation</w:t>
      </w:r>
      <w:proofErr w:type="spellEnd"/>
      <w:r w:rsidRPr="00A17E1C">
        <w:rPr>
          <w:lang w:val="en-US"/>
        </w:rPr>
        <w:t>.</w:t>
      </w:r>
    </w:p>
    <w:p w14:paraId="113CD77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If the </w:t>
      </w:r>
      <w:proofErr w:type="spellStart"/>
      <w:r w:rsidRPr="00A17E1C">
        <w:rPr>
          <w:lang w:val="en-US"/>
        </w:rPr>
        <w:t>walk_</w:t>
      </w:r>
      <w:proofErr w:type="gramStart"/>
      <w:r w:rsidRPr="00A17E1C">
        <w:rPr>
          <w:lang w:val="en-US"/>
        </w:rPr>
        <w:t>pt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) function returns 0, the virtual address lead to no valid</w:t>
      </w:r>
    </w:p>
    <w:p w14:paraId="66222D6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PTE. This is a page fault and would raise a page fault fitting the faulting</w:t>
      </w:r>
    </w:p>
    <w:p w14:paraId="483454A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instructions type of access [TB14]. As xv6 does not handle page faults</w:t>
      </w:r>
    </w:p>
    <w:p w14:paraId="1A9F95A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other than by killing the program [CKM11] this paper will not go into</w:t>
      </w:r>
    </w:p>
    <w:p w14:paraId="773C25F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more detail of raising and triggering page faults for the </w:t>
      </w:r>
      <w:proofErr w:type="spellStart"/>
      <w:r w:rsidRPr="00A17E1C">
        <w:rPr>
          <w:lang w:val="en-US"/>
        </w:rPr>
        <w:t>softtlb</w:t>
      </w:r>
      <w:proofErr w:type="spellEnd"/>
      <w:r w:rsidRPr="00A17E1C">
        <w:rPr>
          <w:lang w:val="en-US"/>
        </w:rPr>
        <w:t xml:space="preserve"> design.</w:t>
      </w:r>
    </w:p>
    <w:p w14:paraId="598964D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5.4. segmented memory design using software-defined </w:t>
      </w:r>
      <w:proofErr w:type="spellStart"/>
      <w:r w:rsidRPr="00A17E1C">
        <w:rPr>
          <w:lang w:val="en-US"/>
        </w:rPr>
        <w:t>tlb</w:t>
      </w:r>
      <w:proofErr w:type="spellEnd"/>
      <w:r w:rsidRPr="00A17E1C">
        <w:rPr>
          <w:lang w:val="en-US"/>
        </w:rPr>
        <w:t xml:space="preserve"> filling 41</w:t>
      </w:r>
    </w:p>
    <w:p w14:paraId="06EDC24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Listing 5.8: TLB miss exception Handler with Page Table Walk The</w:t>
      </w:r>
    </w:p>
    <w:p w14:paraId="6A43E108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walk_</w:t>
      </w:r>
      <w:proofErr w:type="gramStart"/>
      <w:r w:rsidRPr="00A17E1C">
        <w:rPr>
          <w:lang w:val="en-US"/>
        </w:rPr>
        <w:t>pt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) function walks the Sv39 page table with the base address encoded in</w:t>
      </w:r>
    </w:p>
    <w:p w14:paraId="491CE0A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 register. If a PTE with the valid bit set is found, the function returns</w:t>
      </w:r>
    </w:p>
    <w:p w14:paraId="73E40E7B" w14:textId="77777777" w:rsidR="00A17E1C" w:rsidRPr="00A17E1C" w:rsidRDefault="00A17E1C" w:rsidP="00A17E1C">
      <w:pPr>
        <w:rPr>
          <w:lang w:val="en-US"/>
          <w:rPrChange w:id="287" w:author="Jonathan Mielchen" w:date="2024-09-24T22:43:00Z" w16du:dateUtc="2024-09-24T20:43:00Z">
            <w:rPr/>
          </w:rPrChange>
        </w:rPr>
      </w:pPr>
      <w:r w:rsidRPr="00A17E1C">
        <w:rPr>
          <w:lang w:val="en-US"/>
        </w:rPr>
        <w:t xml:space="preserve">the address encoded in the PTE. </w:t>
      </w:r>
      <w:r w:rsidRPr="00A17E1C">
        <w:rPr>
          <w:lang w:val="en-US"/>
          <w:rPrChange w:id="288" w:author="Jonathan Mielchen" w:date="2024-09-24T22:43:00Z" w16du:dateUtc="2024-09-24T20:43:00Z">
            <w:rPr/>
          </w:rPrChange>
        </w:rPr>
        <w:t>Otherwise, the function returns 0.</w:t>
      </w:r>
    </w:p>
    <w:p w14:paraId="0F0C896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 #define SATP2</w:t>
      </w:r>
      <w:proofErr w:type="gramStart"/>
      <w:r w:rsidRPr="00A17E1C">
        <w:rPr>
          <w:lang w:val="en-US"/>
        </w:rPr>
        <w:t>PA(</w:t>
      </w:r>
      <w:proofErr w:type="spellStart"/>
      <w:proofErr w:type="gramEnd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>) ((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 &lt;&lt; 12) &amp; ~(0xffull &lt;&lt; 44))</w:t>
      </w:r>
    </w:p>
    <w:p w14:paraId="6EFF427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</w:t>
      </w:r>
    </w:p>
    <w:p w14:paraId="51A52B6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 </w:t>
      </w:r>
      <w:proofErr w:type="spellStart"/>
      <w:r w:rsidRPr="00A17E1C">
        <w:rPr>
          <w:lang w:val="en-US"/>
        </w:rPr>
        <w:t>pte_t</w:t>
      </w:r>
      <w:proofErr w:type="spellEnd"/>
      <w:r w:rsidRPr="00A17E1C">
        <w:rPr>
          <w:lang w:val="en-US"/>
        </w:rPr>
        <w:t xml:space="preserve"> *</w:t>
      </w:r>
    </w:p>
    <w:p w14:paraId="487F623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 </w:t>
      </w:r>
      <w:proofErr w:type="spellStart"/>
      <w:r w:rsidRPr="00A17E1C">
        <w:rPr>
          <w:lang w:val="en-US"/>
        </w:rPr>
        <w:t>walk_</w:t>
      </w:r>
      <w:proofErr w:type="gramStart"/>
      <w:r w:rsidRPr="00A17E1C">
        <w:rPr>
          <w:lang w:val="en-US"/>
        </w:rPr>
        <w:t>pt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 xml:space="preserve">uint64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, uint64 </w:t>
      </w:r>
      <w:proofErr w:type="spellStart"/>
      <w:r w:rsidRPr="00A17E1C">
        <w:rPr>
          <w:lang w:val="en-US"/>
        </w:rPr>
        <w:t>va</w:t>
      </w:r>
      <w:proofErr w:type="spellEnd"/>
      <w:r w:rsidRPr="00A17E1C">
        <w:rPr>
          <w:lang w:val="en-US"/>
        </w:rPr>
        <w:t>)</w:t>
      </w:r>
    </w:p>
    <w:p w14:paraId="59E8AB1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 {</w:t>
      </w:r>
    </w:p>
    <w:p w14:paraId="4DF908B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 uint64 *pt = (uint64</w:t>
      </w:r>
      <w:proofErr w:type="gramStart"/>
      <w:r w:rsidRPr="00A17E1C">
        <w:rPr>
          <w:lang w:val="en-US"/>
        </w:rPr>
        <w:t>*)SATP</w:t>
      </w:r>
      <w:proofErr w:type="gramEnd"/>
      <w:r w:rsidRPr="00A17E1C">
        <w:rPr>
          <w:lang w:val="en-US"/>
        </w:rPr>
        <w:t>2PA(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>);</w:t>
      </w:r>
    </w:p>
    <w:p w14:paraId="65CF5EF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7 </w:t>
      </w:r>
      <w:proofErr w:type="gramStart"/>
      <w:r w:rsidRPr="00A17E1C">
        <w:rPr>
          <w:lang w:val="en-US"/>
        </w:rPr>
        <w:t>if(</w:t>
      </w:r>
      <w:proofErr w:type="spellStart"/>
      <w:proofErr w:type="gramEnd"/>
      <w:r w:rsidRPr="00A17E1C">
        <w:rPr>
          <w:lang w:val="en-US"/>
        </w:rPr>
        <w:t>va</w:t>
      </w:r>
      <w:proofErr w:type="spellEnd"/>
      <w:r w:rsidRPr="00A17E1C">
        <w:rPr>
          <w:lang w:val="en-US"/>
        </w:rPr>
        <w:t xml:space="preserve"> &gt;= MAXVA)</w:t>
      </w:r>
    </w:p>
    <w:p w14:paraId="5F7C174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8 </w:t>
      </w:r>
      <w:proofErr w:type="gramStart"/>
      <w:r w:rsidRPr="00A17E1C">
        <w:rPr>
          <w:lang w:val="en-US"/>
        </w:rPr>
        <w:t>panic</w:t>
      </w:r>
      <w:proofErr w:type="gramEnd"/>
      <w:r w:rsidRPr="00A17E1C">
        <w:rPr>
          <w:lang w:val="en-US"/>
        </w:rPr>
        <w:t>("walk");</w:t>
      </w:r>
    </w:p>
    <w:p w14:paraId="3696ED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9 </w:t>
      </w:r>
      <w:proofErr w:type="gramStart"/>
      <w:r w:rsidRPr="00A17E1C">
        <w:rPr>
          <w:lang w:val="en-US"/>
        </w:rPr>
        <w:t>for(</w:t>
      </w:r>
      <w:proofErr w:type="gramEnd"/>
      <w:r w:rsidRPr="00A17E1C">
        <w:rPr>
          <w:lang w:val="en-US"/>
        </w:rPr>
        <w:t>int level = 2; level &gt; 0; level--) {</w:t>
      </w:r>
    </w:p>
    <w:p w14:paraId="572D5225" w14:textId="77777777" w:rsidR="00A17E1C" w:rsidRPr="00A17E1C" w:rsidRDefault="00A17E1C" w:rsidP="00A17E1C">
      <w:pPr>
        <w:rPr>
          <w:lang w:val="en-US"/>
          <w:rPrChange w:id="289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290" w:author="Jonathan Mielchen" w:date="2024-09-24T22:43:00Z" w16du:dateUtc="2024-09-24T20:43:00Z">
            <w:rPr/>
          </w:rPrChange>
        </w:rPr>
        <w:t xml:space="preserve">10 </w:t>
      </w:r>
      <w:proofErr w:type="spellStart"/>
      <w:r w:rsidRPr="00A17E1C">
        <w:rPr>
          <w:lang w:val="en-US"/>
          <w:rPrChange w:id="291" w:author="Jonathan Mielchen" w:date="2024-09-24T22:43:00Z" w16du:dateUtc="2024-09-24T20:43:00Z">
            <w:rPr/>
          </w:rPrChange>
        </w:rPr>
        <w:t>pte_t</w:t>
      </w:r>
      <w:proofErr w:type="spellEnd"/>
      <w:r w:rsidRPr="00A17E1C">
        <w:rPr>
          <w:lang w:val="en-US"/>
          <w:rPrChange w:id="292" w:author="Jonathan Mielchen" w:date="2024-09-24T22:43:00Z" w16du:dateUtc="2024-09-24T20:43:00Z">
            <w:rPr/>
          </w:rPrChange>
        </w:rPr>
        <w:t xml:space="preserve"> *</w:t>
      </w:r>
      <w:proofErr w:type="spellStart"/>
      <w:r w:rsidRPr="00A17E1C">
        <w:rPr>
          <w:lang w:val="en-US"/>
          <w:rPrChange w:id="293" w:author="Jonathan Mielchen" w:date="2024-09-24T22:43:00Z" w16du:dateUtc="2024-09-24T20:43:00Z">
            <w:rPr/>
          </w:rPrChange>
        </w:rPr>
        <w:t>pte</w:t>
      </w:r>
      <w:proofErr w:type="spellEnd"/>
      <w:r w:rsidRPr="00A17E1C">
        <w:rPr>
          <w:lang w:val="en-US"/>
          <w:rPrChange w:id="294" w:author="Jonathan Mielchen" w:date="2024-09-24T22:43:00Z" w16du:dateUtc="2024-09-24T20:43:00Z">
            <w:rPr/>
          </w:rPrChange>
        </w:rPr>
        <w:t xml:space="preserve"> = &amp;</w:t>
      </w:r>
      <w:proofErr w:type="gramStart"/>
      <w:r w:rsidRPr="00A17E1C">
        <w:rPr>
          <w:lang w:val="en-US"/>
          <w:rPrChange w:id="295" w:author="Jonathan Mielchen" w:date="2024-09-24T22:43:00Z" w16du:dateUtc="2024-09-24T20:43:00Z">
            <w:rPr/>
          </w:rPrChange>
        </w:rPr>
        <w:t>pt[</w:t>
      </w:r>
      <w:proofErr w:type="gramEnd"/>
      <w:r w:rsidRPr="00A17E1C">
        <w:rPr>
          <w:lang w:val="en-US"/>
          <w:rPrChange w:id="296" w:author="Jonathan Mielchen" w:date="2024-09-24T22:43:00Z" w16du:dateUtc="2024-09-24T20:43:00Z">
            <w:rPr/>
          </w:rPrChange>
        </w:rPr>
        <w:t xml:space="preserve">PX(level, </w:t>
      </w:r>
      <w:proofErr w:type="spellStart"/>
      <w:r w:rsidRPr="00A17E1C">
        <w:rPr>
          <w:lang w:val="en-US"/>
          <w:rPrChange w:id="297" w:author="Jonathan Mielchen" w:date="2024-09-24T22:43:00Z" w16du:dateUtc="2024-09-24T20:43:00Z">
            <w:rPr/>
          </w:rPrChange>
        </w:rPr>
        <w:t>va</w:t>
      </w:r>
      <w:proofErr w:type="spellEnd"/>
      <w:r w:rsidRPr="00A17E1C">
        <w:rPr>
          <w:lang w:val="en-US"/>
          <w:rPrChange w:id="298" w:author="Jonathan Mielchen" w:date="2024-09-24T22:43:00Z" w16du:dateUtc="2024-09-24T20:43:00Z">
            <w:rPr/>
          </w:rPrChange>
        </w:rPr>
        <w:t>)];</w:t>
      </w:r>
    </w:p>
    <w:p w14:paraId="00B547A3" w14:textId="77777777" w:rsidR="00A17E1C" w:rsidRPr="00A17E1C" w:rsidRDefault="00A17E1C" w:rsidP="00A17E1C">
      <w:pPr>
        <w:rPr>
          <w:lang w:val="en-US"/>
          <w:rPrChange w:id="299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300" w:author="Jonathan Mielchen" w:date="2024-09-24T22:43:00Z" w16du:dateUtc="2024-09-24T20:43:00Z">
            <w:rPr/>
          </w:rPrChange>
        </w:rPr>
        <w:t xml:space="preserve">11 </w:t>
      </w:r>
      <w:proofErr w:type="gramStart"/>
      <w:r w:rsidRPr="00A17E1C">
        <w:rPr>
          <w:lang w:val="en-US"/>
          <w:rPrChange w:id="301" w:author="Jonathan Mielchen" w:date="2024-09-24T22:43:00Z" w16du:dateUtc="2024-09-24T20:43:00Z">
            <w:rPr/>
          </w:rPrChange>
        </w:rPr>
        <w:t>if(</w:t>
      </w:r>
      <w:proofErr w:type="gramEnd"/>
      <w:r w:rsidRPr="00A17E1C">
        <w:rPr>
          <w:lang w:val="en-US"/>
          <w:rPrChange w:id="302" w:author="Jonathan Mielchen" w:date="2024-09-24T22:43:00Z" w16du:dateUtc="2024-09-24T20:43:00Z">
            <w:rPr/>
          </w:rPrChange>
        </w:rPr>
        <w:t>*</w:t>
      </w:r>
      <w:proofErr w:type="spellStart"/>
      <w:r w:rsidRPr="00A17E1C">
        <w:rPr>
          <w:lang w:val="en-US"/>
          <w:rPrChange w:id="303" w:author="Jonathan Mielchen" w:date="2024-09-24T22:43:00Z" w16du:dateUtc="2024-09-24T20:43:00Z">
            <w:rPr/>
          </w:rPrChange>
        </w:rPr>
        <w:t>pte</w:t>
      </w:r>
      <w:proofErr w:type="spellEnd"/>
      <w:r w:rsidRPr="00A17E1C">
        <w:rPr>
          <w:lang w:val="en-US"/>
          <w:rPrChange w:id="304" w:author="Jonathan Mielchen" w:date="2024-09-24T22:43:00Z" w16du:dateUtc="2024-09-24T20:43:00Z">
            <w:rPr/>
          </w:rPrChange>
        </w:rPr>
        <w:t xml:space="preserve"> &amp; PTE_V) {</w:t>
      </w:r>
    </w:p>
    <w:p w14:paraId="4589E4CC" w14:textId="77777777" w:rsidR="00A17E1C" w:rsidRPr="00A17E1C" w:rsidRDefault="00A17E1C" w:rsidP="00A17E1C">
      <w:pPr>
        <w:rPr>
          <w:lang w:val="en-US"/>
          <w:rPrChange w:id="305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306" w:author="Jonathan Mielchen" w:date="2024-09-24T22:43:00Z" w16du:dateUtc="2024-09-24T20:43:00Z">
            <w:rPr/>
          </w:rPrChange>
        </w:rPr>
        <w:t>12 pt = (uint64</w:t>
      </w:r>
      <w:proofErr w:type="gramStart"/>
      <w:r w:rsidRPr="00A17E1C">
        <w:rPr>
          <w:lang w:val="en-US"/>
          <w:rPrChange w:id="307" w:author="Jonathan Mielchen" w:date="2024-09-24T22:43:00Z" w16du:dateUtc="2024-09-24T20:43:00Z">
            <w:rPr/>
          </w:rPrChange>
        </w:rPr>
        <w:t>*)PTE</w:t>
      </w:r>
      <w:proofErr w:type="gramEnd"/>
      <w:r w:rsidRPr="00A17E1C">
        <w:rPr>
          <w:lang w:val="en-US"/>
          <w:rPrChange w:id="308" w:author="Jonathan Mielchen" w:date="2024-09-24T22:43:00Z" w16du:dateUtc="2024-09-24T20:43:00Z">
            <w:rPr/>
          </w:rPrChange>
        </w:rPr>
        <w:t>2PA(*</w:t>
      </w:r>
      <w:proofErr w:type="spellStart"/>
      <w:r w:rsidRPr="00A17E1C">
        <w:rPr>
          <w:lang w:val="en-US"/>
          <w:rPrChange w:id="309" w:author="Jonathan Mielchen" w:date="2024-09-24T22:43:00Z" w16du:dateUtc="2024-09-24T20:43:00Z">
            <w:rPr/>
          </w:rPrChange>
        </w:rPr>
        <w:t>pte</w:t>
      </w:r>
      <w:proofErr w:type="spellEnd"/>
      <w:r w:rsidRPr="00A17E1C">
        <w:rPr>
          <w:lang w:val="en-US"/>
          <w:rPrChange w:id="310" w:author="Jonathan Mielchen" w:date="2024-09-24T22:43:00Z" w16du:dateUtc="2024-09-24T20:43:00Z">
            <w:rPr/>
          </w:rPrChange>
        </w:rPr>
        <w:t>);</w:t>
      </w:r>
    </w:p>
    <w:p w14:paraId="561B42DF" w14:textId="77777777" w:rsidR="00A17E1C" w:rsidRPr="00A17E1C" w:rsidRDefault="00A17E1C" w:rsidP="00A17E1C">
      <w:pPr>
        <w:rPr>
          <w:lang w:val="en-US"/>
          <w:rPrChange w:id="311" w:author="Jonathan Mielchen" w:date="2024-09-24T22:43:00Z" w16du:dateUtc="2024-09-24T20:43:00Z">
            <w:rPr/>
          </w:rPrChange>
        </w:rPr>
      </w:pPr>
      <w:proofErr w:type="gramStart"/>
      <w:r w:rsidRPr="00A17E1C">
        <w:rPr>
          <w:lang w:val="en-US"/>
          <w:rPrChange w:id="312" w:author="Jonathan Mielchen" w:date="2024-09-24T22:43:00Z" w16du:dateUtc="2024-09-24T20:43:00Z">
            <w:rPr/>
          </w:rPrChange>
        </w:rPr>
        <w:t>13 }</w:t>
      </w:r>
      <w:proofErr w:type="gramEnd"/>
      <w:r w:rsidRPr="00A17E1C">
        <w:rPr>
          <w:lang w:val="en-US"/>
          <w:rPrChange w:id="313" w:author="Jonathan Mielchen" w:date="2024-09-24T22:43:00Z" w16du:dateUtc="2024-09-24T20:43:00Z">
            <w:rPr/>
          </w:rPrChange>
        </w:rPr>
        <w:t xml:space="preserve"> else {</w:t>
      </w:r>
    </w:p>
    <w:p w14:paraId="6EE1455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14 </w:t>
      </w:r>
      <w:proofErr w:type="gramStart"/>
      <w:r w:rsidRPr="00A17E1C">
        <w:rPr>
          <w:lang w:val="en-US"/>
        </w:rPr>
        <w:t>return</w:t>
      </w:r>
      <w:proofErr w:type="gramEnd"/>
      <w:r w:rsidRPr="00A17E1C">
        <w:rPr>
          <w:lang w:val="en-US"/>
        </w:rPr>
        <w:t xml:space="preserve"> 0;</w:t>
      </w:r>
    </w:p>
    <w:p w14:paraId="532F179D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15 }</w:t>
      </w:r>
      <w:proofErr w:type="gramEnd"/>
    </w:p>
    <w:p w14:paraId="50A9D49A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16 }</w:t>
      </w:r>
      <w:proofErr w:type="gramEnd"/>
    </w:p>
    <w:p w14:paraId="1E4DE75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17 return &amp;</w:t>
      </w:r>
      <w:proofErr w:type="gramStart"/>
      <w:r w:rsidRPr="00A17E1C">
        <w:rPr>
          <w:lang w:val="en-US"/>
        </w:rPr>
        <w:t>pt[</w:t>
      </w:r>
      <w:proofErr w:type="gramEnd"/>
      <w:r w:rsidRPr="00A17E1C">
        <w:rPr>
          <w:lang w:val="en-US"/>
        </w:rPr>
        <w:t xml:space="preserve">PX(0, </w:t>
      </w:r>
      <w:proofErr w:type="spellStart"/>
      <w:r w:rsidRPr="00A17E1C">
        <w:rPr>
          <w:lang w:val="en-US"/>
        </w:rPr>
        <w:t>va</w:t>
      </w:r>
      <w:proofErr w:type="spellEnd"/>
      <w:r w:rsidRPr="00A17E1C">
        <w:rPr>
          <w:lang w:val="en-US"/>
        </w:rPr>
        <w:t>)];</w:t>
      </w:r>
    </w:p>
    <w:p w14:paraId="2DB1EFAB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18 }</w:t>
      </w:r>
      <w:proofErr w:type="gramEnd"/>
    </w:p>
    <w:p w14:paraId="1E4449E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19</w:t>
      </w:r>
    </w:p>
    <w:p w14:paraId="3CD3705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20 void </w:t>
      </w:r>
      <w:proofErr w:type="spellStart"/>
      <w:r w:rsidRPr="00A17E1C">
        <w:rPr>
          <w:lang w:val="en-US"/>
        </w:rPr>
        <w:t>tlb_handle_</w:t>
      </w:r>
      <w:proofErr w:type="gramStart"/>
      <w:r w:rsidRPr="00A17E1C">
        <w:rPr>
          <w:lang w:val="en-US"/>
        </w:rPr>
        <w:t>miss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 xml:space="preserve">uint64 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 xml:space="preserve">, uint64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>) {</w:t>
      </w:r>
    </w:p>
    <w:p w14:paraId="1689A28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21 </w:t>
      </w:r>
      <w:proofErr w:type="spellStart"/>
      <w:r w:rsidRPr="00A17E1C">
        <w:rPr>
          <w:lang w:val="en-US"/>
        </w:rPr>
        <w:t>w_tp</w:t>
      </w:r>
      <w:proofErr w:type="spellEnd"/>
      <w:r w:rsidRPr="00A17E1C">
        <w:rPr>
          <w:lang w:val="en-US"/>
        </w:rPr>
        <w:t>(</w:t>
      </w:r>
      <w:proofErr w:type="spellStart"/>
      <w:r w:rsidRPr="00A17E1C">
        <w:rPr>
          <w:lang w:val="en-US"/>
        </w:rPr>
        <w:t>r_</w:t>
      </w:r>
      <w:proofErr w:type="gramStart"/>
      <w:r w:rsidRPr="00A17E1C">
        <w:rPr>
          <w:lang w:val="en-US"/>
        </w:rPr>
        <w:t>mhartid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));</w:t>
      </w:r>
    </w:p>
    <w:p w14:paraId="392C141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22 </w:t>
      </w:r>
      <w:proofErr w:type="spellStart"/>
      <w:r w:rsidRPr="00A17E1C">
        <w:rPr>
          <w:lang w:val="en-US"/>
        </w:rPr>
        <w:t>pte_t</w:t>
      </w:r>
      <w:proofErr w:type="spellEnd"/>
      <w:r w:rsidRPr="00A17E1C">
        <w:rPr>
          <w:lang w:val="en-US"/>
        </w:rPr>
        <w:t xml:space="preserve"> *</w:t>
      </w:r>
      <w:proofErr w:type="spellStart"/>
      <w:r w:rsidRPr="00A17E1C">
        <w:rPr>
          <w:lang w:val="en-US"/>
        </w:rPr>
        <w:t>pte</w:t>
      </w:r>
      <w:proofErr w:type="spellEnd"/>
      <w:r w:rsidRPr="00A17E1C">
        <w:rPr>
          <w:lang w:val="en-US"/>
        </w:rPr>
        <w:t xml:space="preserve"> = </w:t>
      </w:r>
      <w:proofErr w:type="spellStart"/>
      <w:r w:rsidRPr="00A17E1C">
        <w:rPr>
          <w:lang w:val="en-US"/>
        </w:rPr>
        <w:t>walk_</w:t>
      </w:r>
      <w:proofErr w:type="gramStart"/>
      <w:r w:rsidRPr="00A17E1C">
        <w:rPr>
          <w:lang w:val="en-US"/>
        </w:rPr>
        <w:t>pt</w:t>
      </w:r>
      <w:proofErr w:type="spellEnd"/>
      <w:r w:rsidRPr="00A17E1C">
        <w:rPr>
          <w:lang w:val="en-US"/>
        </w:rPr>
        <w:t>(</w:t>
      </w:r>
      <w:proofErr w:type="spellStart"/>
      <w:proofErr w:type="gramEnd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>);</w:t>
      </w:r>
    </w:p>
    <w:p w14:paraId="6B0B9F6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23 </w:t>
      </w:r>
      <w:proofErr w:type="spellStart"/>
      <w:r w:rsidRPr="00A17E1C">
        <w:rPr>
          <w:lang w:val="en-US"/>
        </w:rPr>
        <w:t>w_tlbh</w:t>
      </w:r>
      <w:proofErr w:type="spellEnd"/>
      <w:r w:rsidRPr="00A17E1C">
        <w:rPr>
          <w:lang w:val="en-US"/>
        </w:rPr>
        <w:t>(</w:t>
      </w:r>
      <w:proofErr w:type="spellStart"/>
      <w:r w:rsidRPr="00A17E1C">
        <w:rPr>
          <w:lang w:val="en-US"/>
        </w:rPr>
        <w:t>addr</w:t>
      </w:r>
      <w:proofErr w:type="spellEnd"/>
      <w:proofErr w:type="gramStart"/>
      <w:r w:rsidRPr="00A17E1C">
        <w:rPr>
          <w:lang w:val="en-US"/>
        </w:rPr>
        <w:t>);</w:t>
      </w:r>
      <w:proofErr w:type="gramEnd"/>
    </w:p>
    <w:p w14:paraId="37EF25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24 uint16 </w:t>
      </w:r>
      <w:proofErr w:type="spellStart"/>
      <w:r w:rsidRPr="00A17E1C">
        <w:rPr>
          <w:lang w:val="en-US"/>
        </w:rPr>
        <w:t>prot</w:t>
      </w:r>
      <w:proofErr w:type="spellEnd"/>
      <w:r w:rsidRPr="00A17E1C">
        <w:rPr>
          <w:lang w:val="en-US"/>
        </w:rPr>
        <w:t xml:space="preserve"> = PTE_R | PTE_W | PTE_U | PTE_</w:t>
      </w:r>
      <w:proofErr w:type="gramStart"/>
      <w:r w:rsidRPr="00A17E1C">
        <w:rPr>
          <w:lang w:val="en-US"/>
        </w:rPr>
        <w:t>V;</w:t>
      </w:r>
      <w:proofErr w:type="gramEnd"/>
    </w:p>
    <w:p w14:paraId="6C81A60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25 </w:t>
      </w:r>
      <w:proofErr w:type="spellStart"/>
      <w:r w:rsidRPr="00A17E1C">
        <w:rPr>
          <w:lang w:val="en-US"/>
        </w:rPr>
        <w:t>w_</w:t>
      </w:r>
      <w:proofErr w:type="gramStart"/>
      <w:r w:rsidRPr="00A17E1C">
        <w:rPr>
          <w:lang w:val="en-US"/>
        </w:rPr>
        <w:t>tlbl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*</w:t>
      </w:r>
      <w:proofErr w:type="spellStart"/>
      <w:r w:rsidRPr="00A17E1C">
        <w:rPr>
          <w:lang w:val="en-US"/>
        </w:rPr>
        <w:t>pte</w:t>
      </w:r>
      <w:proofErr w:type="spellEnd"/>
      <w:r w:rsidRPr="00A17E1C">
        <w:rPr>
          <w:lang w:val="en-US"/>
        </w:rPr>
        <w:t xml:space="preserve"> | </w:t>
      </w:r>
      <w:proofErr w:type="spellStart"/>
      <w:r w:rsidRPr="00A17E1C">
        <w:rPr>
          <w:lang w:val="en-US"/>
        </w:rPr>
        <w:t>prot</w:t>
      </w:r>
      <w:proofErr w:type="spellEnd"/>
      <w:r w:rsidRPr="00A17E1C">
        <w:rPr>
          <w:lang w:val="en-US"/>
        </w:rPr>
        <w:t>);</w:t>
      </w:r>
    </w:p>
    <w:p w14:paraId="44CA959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26 </w:t>
      </w:r>
      <w:proofErr w:type="gramStart"/>
      <w:r w:rsidRPr="00A17E1C">
        <w:rPr>
          <w:lang w:val="en-US"/>
        </w:rPr>
        <w:t>return;</w:t>
      </w:r>
      <w:proofErr w:type="gramEnd"/>
    </w:p>
    <w:p w14:paraId="2ADA5751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27 }</w:t>
      </w:r>
      <w:proofErr w:type="gramEnd"/>
    </w:p>
    <w:p w14:paraId="1554898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5.4 Segmented Memory Design using software-defined TLB</w:t>
      </w:r>
    </w:p>
    <w:p w14:paraId="672BF3D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Filling</w:t>
      </w:r>
    </w:p>
    <w:p w14:paraId="1C36D1C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After step 3, xv6’s virtual memory system runs completely without using</w:t>
      </w:r>
    </w:p>
    <w:p w14:paraId="7E1B9CF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(emulated) page table walking state machine: Instead of invoking</w:t>
      </w:r>
    </w:p>
    <w:p w14:paraId="04623E8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page table walker, a TLB miss triggers </w:t>
      </w:r>
      <w:proofErr w:type="spellStart"/>
      <w:proofErr w:type="gramStart"/>
      <w:r w:rsidRPr="00A17E1C">
        <w:rPr>
          <w:lang w:val="en-US"/>
        </w:rPr>
        <w:t>a</w:t>
      </w:r>
      <w:proofErr w:type="spellEnd"/>
      <w:proofErr w:type="gramEnd"/>
      <w:r w:rsidRPr="00A17E1C">
        <w:rPr>
          <w:lang w:val="en-US"/>
        </w:rPr>
        <w:t xml:space="preserve"> exception. This exception is</w:t>
      </w:r>
    </w:p>
    <w:p w14:paraId="48055F8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handled by the operating system kernel and a TLB entry for the faulting</w:t>
      </w:r>
    </w:p>
    <w:p w14:paraId="112F083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is generated. Yet at this point, we have not really won anything.</w:t>
      </w:r>
    </w:p>
    <w:p w14:paraId="545A68E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We only moved the page table walking to the software side, which would</w:t>
      </w:r>
    </w:p>
    <w:p w14:paraId="2B77B16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certainly be slower at traversing the page table than a real MMU [JM98c].</w:t>
      </w:r>
    </w:p>
    <w:p w14:paraId="29DE62F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that even if we ignore the expensive context switch that needs to be</w:t>
      </w:r>
    </w:p>
    <w:p w14:paraId="5387525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performed when the exception handler is invoked.</w:t>
      </w:r>
    </w:p>
    <w:p w14:paraId="096E4DF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While we did not gain any performance, there is now the opportunity to</w:t>
      </w:r>
    </w:p>
    <w:p w14:paraId="67B2A4D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modify the virtual memory system completely in software. We do not</w:t>
      </w:r>
    </w:p>
    <w:p w14:paraId="4B6AECA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need to adhere to the rigid structures [TB14] of the memory management</w:t>
      </w:r>
    </w:p>
    <w:p w14:paraId="60068C8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hardware anymore. We gained a great deal of flexibility.</w:t>
      </w:r>
    </w:p>
    <w:p w14:paraId="7648FAA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rest of this section explores a first idea of how a table-based virtual</w:t>
      </w:r>
    </w:p>
    <w:p w14:paraId="68C548B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system can be replaced by essentially a simple function that does</w:t>
      </w:r>
    </w:p>
    <w:p w14:paraId="7384539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not require expensive memory accesses.</w:t>
      </w:r>
    </w:p>
    <w:p w14:paraId="368805B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initial idea, as presented in the theory chapter, is a segmented memory</w:t>
      </w:r>
    </w:p>
    <w:p w14:paraId="1B506ED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design. It splits the total available memory into parts of equal size, also</w:t>
      </w:r>
    </w:p>
    <w:p w14:paraId="77B8DF6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called segments. Each new process acquires one of those segments, if</w:t>
      </w:r>
    </w:p>
    <w:p w14:paraId="0A5F868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there are any left. If none are left, process creation fails.</w:t>
      </w:r>
    </w:p>
    <w:p w14:paraId="0DB9AD1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42 chapter 5. implementation</w:t>
      </w:r>
    </w:p>
    <w:p w14:paraId="2732D58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5.4.1 Address Spaces</w:t>
      </w:r>
    </w:p>
    <w:p w14:paraId="6435708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As with segmentation, the available physical memory is split into evenly</w:t>
      </w:r>
    </w:p>
    <w:p w14:paraId="712AF3DC" w14:textId="6416C706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sized portions</w:t>
      </w:r>
      <w:ins w:id="314" w:author="Jonathan Mielchen" w:date="2024-09-24T23:27:00Z" w16du:dateUtc="2024-09-24T21:27:00Z">
        <w:r w:rsidR="00031DFB">
          <w:rPr>
            <w:lang w:val="en-US"/>
          </w:rPr>
          <w:t xml:space="preserve"> </w:t>
        </w:r>
      </w:ins>
      <w:r w:rsidRPr="00A17E1C">
        <w:rPr>
          <w:lang w:val="en-US"/>
        </w:rPr>
        <w:t>from now called address space. When a new process is</w:t>
      </w:r>
    </w:p>
    <w:p w14:paraId="17DA32B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started it tries to acquire an address space by checking whether there is a</w:t>
      </w:r>
    </w:p>
    <w:p w14:paraId="28D755D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free one and then claiming that free address space. The number of address</w:t>
      </w:r>
    </w:p>
    <w:p w14:paraId="6804F30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spaces will thus limit the number of concurrently running programs.</w:t>
      </w:r>
    </w:p>
    <w:p w14:paraId="20EBDF7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keep track of which process acquired which address space, the kernel</w:t>
      </w:r>
    </w:p>
    <w:p w14:paraId="13E860C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keeps an integer array of process IDs. This array has a size equal to the</w:t>
      </w:r>
    </w:p>
    <w:p w14:paraId="54D55A8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number of address spaces (NAS). For a newly created process to acquire</w:t>
      </w:r>
    </w:p>
    <w:p w14:paraId="17FEDBA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 address space, the kernel will (synchronized by a spinlock [CKM11])</w:t>
      </w:r>
    </w:p>
    <w:p w14:paraId="273CD9F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iterate through the array to find </w:t>
      </w:r>
      <w:proofErr w:type="gramStart"/>
      <w:r w:rsidRPr="00A17E1C">
        <w:rPr>
          <w:lang w:val="en-US"/>
        </w:rPr>
        <w:t>a</w:t>
      </w:r>
      <w:proofErr w:type="gramEnd"/>
      <w:r w:rsidRPr="00A17E1C">
        <w:rPr>
          <w:lang w:val="en-US"/>
        </w:rPr>
        <w:t xml:space="preserve"> array slot with the value 0. It then</w:t>
      </w:r>
    </w:p>
    <w:p w14:paraId="6482220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writes the process ID into that array. The process creation fails if there</w:t>
      </w:r>
    </w:p>
    <w:p w14:paraId="6F60762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are no more array slots set to 0. The address space ID (ASID) acquired by</w:t>
      </w:r>
    </w:p>
    <w:p w14:paraId="62A2A46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process is also written to the processes control block (PCB).</w:t>
      </w:r>
    </w:p>
    <w:p w14:paraId="148A715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NAS is set via a preprocessor definition and thus set at compilation time.</w:t>
      </w:r>
    </w:p>
    <w:p w14:paraId="1E29FF1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More elaborate implementations could also allow dynamic resizing of</w:t>
      </w:r>
    </w:p>
    <w:p w14:paraId="4C2C57A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spaces to provide space for more processors.</w:t>
      </w:r>
    </w:p>
    <w:p w14:paraId="5C2B2E8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Using the ASID, the address range for a process can be calculated very</w:t>
      </w:r>
    </w:p>
    <w:p w14:paraId="7FA5E0B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easily. The macros in listing ?? are used in different parts of the code to</w:t>
      </w:r>
    </w:p>
    <w:p w14:paraId="19AAB23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calculate different addresses related to an Address Space.</w:t>
      </w:r>
    </w:p>
    <w:p w14:paraId="4484750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 #define MAX_AS_MEM ((((PHYSTOP - (PGROUNDUP((uint</w:t>
      </w:r>
      <w:proofErr w:type="gramStart"/>
      <w:r w:rsidRPr="00A17E1C">
        <w:rPr>
          <w:lang w:val="en-US"/>
        </w:rPr>
        <w:t>64)end</w:t>
      </w:r>
      <w:proofErr w:type="gramEnd"/>
      <w:r w:rsidRPr="00A17E1C">
        <w:rPr>
          <w:lang w:val="en-US"/>
        </w:rPr>
        <w:t>))) / (NAS + 1)) &gt;&gt; 12 )&lt;&lt; 12)</w:t>
      </w:r>
    </w:p>
    <w:p w14:paraId="288B319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 #define AS_</w:t>
      </w:r>
      <w:proofErr w:type="gramStart"/>
      <w:r w:rsidRPr="00A17E1C">
        <w:rPr>
          <w:lang w:val="en-US"/>
        </w:rPr>
        <w:t>START(</w:t>
      </w:r>
      <w:proofErr w:type="spellStart"/>
      <w:proofErr w:type="gramEnd"/>
      <w:r w:rsidRPr="00A17E1C">
        <w:rPr>
          <w:lang w:val="en-US"/>
        </w:rPr>
        <w:t>asid</w:t>
      </w:r>
      <w:proofErr w:type="spellEnd"/>
      <w:r w:rsidRPr="00A17E1C">
        <w:rPr>
          <w:lang w:val="en-US"/>
        </w:rPr>
        <w:t>) (PGROUNDUP((uint64)end) + ((</w:t>
      </w:r>
      <w:proofErr w:type="spellStart"/>
      <w:r w:rsidRPr="00A17E1C">
        <w:rPr>
          <w:lang w:val="en-US"/>
        </w:rPr>
        <w:t>asid</w:t>
      </w:r>
      <w:proofErr w:type="spellEnd"/>
      <w:r w:rsidRPr="00A17E1C">
        <w:rPr>
          <w:lang w:val="en-US"/>
        </w:rPr>
        <w:t>) * MAX_AS_MEM))</w:t>
      </w:r>
    </w:p>
    <w:p w14:paraId="7EFB2F3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 #define AS_</w:t>
      </w:r>
      <w:proofErr w:type="gramStart"/>
      <w:r w:rsidRPr="00A17E1C">
        <w:rPr>
          <w:lang w:val="en-US"/>
        </w:rPr>
        <w:t>N(</w:t>
      </w:r>
      <w:proofErr w:type="gramEnd"/>
      <w:r w:rsidRPr="00A17E1C">
        <w:rPr>
          <w:lang w:val="en-US"/>
        </w:rPr>
        <w:t xml:space="preserve">index, </w:t>
      </w:r>
      <w:proofErr w:type="spellStart"/>
      <w:r w:rsidRPr="00A17E1C">
        <w:rPr>
          <w:lang w:val="en-US"/>
        </w:rPr>
        <w:t>asid</w:t>
      </w:r>
      <w:proofErr w:type="spellEnd"/>
      <w:r w:rsidRPr="00A17E1C">
        <w:rPr>
          <w:lang w:val="en-US"/>
        </w:rPr>
        <w:t>) (PROC_START(</w:t>
      </w:r>
      <w:proofErr w:type="spellStart"/>
      <w:r w:rsidRPr="00A17E1C">
        <w:rPr>
          <w:lang w:val="en-US"/>
        </w:rPr>
        <w:t>asid</w:t>
      </w:r>
      <w:proofErr w:type="spellEnd"/>
      <w:r w:rsidRPr="00A17E1C">
        <w:rPr>
          <w:lang w:val="en-US"/>
        </w:rPr>
        <w:t>) + (index * (0x1000)))</w:t>
      </w:r>
    </w:p>
    <w:p w14:paraId="054F79B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 #define AS_</w:t>
      </w:r>
      <w:proofErr w:type="gramStart"/>
      <w:r w:rsidRPr="00A17E1C">
        <w:rPr>
          <w:lang w:val="en-US"/>
        </w:rPr>
        <w:t>END(</w:t>
      </w:r>
      <w:proofErr w:type="spellStart"/>
      <w:proofErr w:type="gramEnd"/>
      <w:r w:rsidRPr="00A17E1C">
        <w:rPr>
          <w:lang w:val="en-US"/>
        </w:rPr>
        <w:t>asid</w:t>
      </w:r>
      <w:proofErr w:type="spellEnd"/>
      <w:r w:rsidRPr="00A17E1C">
        <w:rPr>
          <w:lang w:val="en-US"/>
        </w:rPr>
        <w:t>) ((PGROUNDUP((uint64)end) + ((</w:t>
      </w:r>
      <w:proofErr w:type="spellStart"/>
      <w:r w:rsidRPr="00A17E1C">
        <w:rPr>
          <w:lang w:val="en-US"/>
        </w:rPr>
        <w:t>asid</w:t>
      </w:r>
      <w:proofErr w:type="spellEnd"/>
      <w:r w:rsidRPr="00A17E1C">
        <w:rPr>
          <w:lang w:val="en-US"/>
        </w:rPr>
        <w:t xml:space="preserve"> + 1) * MAX_AS_MEM))-0x1000)</w:t>
      </w:r>
    </w:p>
    <w:p w14:paraId="54FD63C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5.4.2 Mapping function for Segmented Memory</w:t>
      </w:r>
    </w:p>
    <w:p w14:paraId="17E9C4A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ASID of a process is the foundation for calculating the virtual to</w:t>
      </w:r>
    </w:p>
    <w:p w14:paraId="7E29073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mapping in the exception handler. The only other information</w:t>
      </w:r>
    </w:p>
    <w:p w14:paraId="0706A1B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required is the faulting address.</w:t>
      </w:r>
    </w:p>
    <w:p w14:paraId="247605E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ASID can be used to calculate the actual physical address at which</w:t>
      </w:r>
    </w:p>
    <w:p w14:paraId="5ECD396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Address Space starts. The faulting address, which would, according</w:t>
      </w:r>
    </w:p>
    <w:p w14:paraId="021FC6A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the xv6 process memory model, be an address in the low end of the</w:t>
      </w:r>
    </w:p>
    <w:p w14:paraId="18151B9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virtual memory space, will provide the offset into the Address Space.</w:t>
      </w:r>
    </w:p>
    <w:p w14:paraId="7CD0FDD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Listing ?? shows the implementation for the TLB miss exception handler.</w:t>
      </w:r>
    </w:p>
    <w:p w14:paraId="78A6637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5.4.3 Special Mappings</w:t>
      </w:r>
    </w:p>
    <w:p w14:paraId="2241AD2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xv6 needs a trampoline page mapped into the address space of the process</w:t>
      </w:r>
    </w:p>
    <w:p w14:paraId="4C9CBFE8" w14:textId="31D74881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for system calls to work properly (see Chapter </w:t>
      </w:r>
      <w:ins w:id="315" w:author="Jonathan Mielchen" w:date="2024-09-24T23:28:00Z" w16du:dateUtc="2024-09-24T21:28:00Z">
        <w:r w:rsidR="00031DFB">
          <w:rPr>
            <w:lang w:val="en-US"/>
          </w:rPr>
          <w:t>[insert chapter reference]</w:t>
        </w:r>
      </w:ins>
      <w:r w:rsidRPr="00A17E1C">
        <w:rPr>
          <w:lang w:val="en-US"/>
        </w:rPr>
        <w:t>). In both the kernel and in</w:t>
      </w:r>
    </w:p>
    <w:p w14:paraId="347B021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user processes, it is mapped to the highest possible, virtual page. If a</w:t>
      </w:r>
    </w:p>
    <w:p w14:paraId="6E0C324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on this page is encountered, the handler will map it to the physical</w:t>
      </w:r>
    </w:p>
    <w:p w14:paraId="64F0B1C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of the trampoline page. The handler takes the same approach for</w:t>
      </w:r>
    </w:p>
    <w:p w14:paraId="00E18BF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TRAPFRAME page set just below the trampoline.</w:t>
      </w:r>
    </w:p>
    <w:p w14:paraId="67C4618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5.4. segmented memory design using software-defined </w:t>
      </w:r>
      <w:proofErr w:type="spellStart"/>
      <w:r w:rsidRPr="00A17E1C">
        <w:rPr>
          <w:lang w:val="en-US"/>
        </w:rPr>
        <w:t>tlb</w:t>
      </w:r>
      <w:proofErr w:type="spellEnd"/>
      <w:r w:rsidRPr="00A17E1C">
        <w:rPr>
          <w:lang w:val="en-US"/>
        </w:rPr>
        <w:t xml:space="preserve"> filling 43</w:t>
      </w:r>
    </w:p>
    <w:p w14:paraId="73DEFC4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 #include "</w:t>
      </w:r>
      <w:proofErr w:type="spellStart"/>
      <w:r w:rsidRPr="00A17E1C">
        <w:rPr>
          <w:lang w:val="en-US"/>
        </w:rPr>
        <w:t>defs.h</w:t>
      </w:r>
      <w:proofErr w:type="spellEnd"/>
      <w:r w:rsidRPr="00A17E1C">
        <w:rPr>
          <w:lang w:val="en-US"/>
        </w:rPr>
        <w:t>"</w:t>
      </w:r>
    </w:p>
    <w:p w14:paraId="4C80C22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 #include "</w:t>
      </w:r>
      <w:proofErr w:type="spellStart"/>
      <w:r w:rsidRPr="00A17E1C">
        <w:rPr>
          <w:lang w:val="en-US"/>
        </w:rPr>
        <w:t>param.h</w:t>
      </w:r>
      <w:proofErr w:type="spellEnd"/>
      <w:r w:rsidRPr="00A17E1C">
        <w:rPr>
          <w:lang w:val="en-US"/>
        </w:rPr>
        <w:t>"</w:t>
      </w:r>
    </w:p>
    <w:p w14:paraId="02A518F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 #include "</w:t>
      </w:r>
      <w:proofErr w:type="spellStart"/>
      <w:r w:rsidRPr="00A17E1C">
        <w:rPr>
          <w:lang w:val="en-US"/>
        </w:rPr>
        <w:t>types.h</w:t>
      </w:r>
      <w:proofErr w:type="spellEnd"/>
      <w:r w:rsidRPr="00A17E1C">
        <w:rPr>
          <w:lang w:val="en-US"/>
        </w:rPr>
        <w:t>"</w:t>
      </w:r>
    </w:p>
    <w:p w14:paraId="12BBFB4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 #include "</w:t>
      </w:r>
      <w:proofErr w:type="spellStart"/>
      <w:r w:rsidRPr="00A17E1C">
        <w:rPr>
          <w:lang w:val="en-US"/>
        </w:rPr>
        <w:t>riscv.h</w:t>
      </w:r>
      <w:proofErr w:type="spellEnd"/>
      <w:r w:rsidRPr="00A17E1C">
        <w:rPr>
          <w:lang w:val="en-US"/>
        </w:rPr>
        <w:t>"</w:t>
      </w:r>
    </w:p>
    <w:p w14:paraId="50A2843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 #include "</w:t>
      </w:r>
      <w:proofErr w:type="spellStart"/>
      <w:r w:rsidRPr="00A17E1C">
        <w:rPr>
          <w:lang w:val="en-US"/>
        </w:rPr>
        <w:t>memlayout.h</w:t>
      </w:r>
      <w:proofErr w:type="spellEnd"/>
      <w:r w:rsidRPr="00A17E1C">
        <w:rPr>
          <w:lang w:val="en-US"/>
        </w:rPr>
        <w:t>"</w:t>
      </w:r>
    </w:p>
    <w:p w14:paraId="05B72B2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</w:t>
      </w:r>
    </w:p>
    <w:p w14:paraId="5EFED2E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7 #define SATP2</w:t>
      </w:r>
      <w:proofErr w:type="gramStart"/>
      <w:r w:rsidRPr="00A17E1C">
        <w:rPr>
          <w:lang w:val="en-US"/>
        </w:rPr>
        <w:t>ASID(</w:t>
      </w:r>
      <w:proofErr w:type="spellStart"/>
      <w:proofErr w:type="gramEnd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>) ((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 &lt;&lt; 4) &gt;&gt; 48)</w:t>
      </w:r>
    </w:p>
    <w:p w14:paraId="70EDC50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8</w:t>
      </w:r>
    </w:p>
    <w:p w14:paraId="6CAD7B7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9 extern char </w:t>
      </w:r>
      <w:proofErr w:type="gramStart"/>
      <w:r w:rsidRPr="00A17E1C">
        <w:rPr>
          <w:lang w:val="en-US"/>
        </w:rPr>
        <w:t>trampoline[</w:t>
      </w:r>
      <w:proofErr w:type="gramEnd"/>
      <w:r w:rsidRPr="00A17E1C">
        <w:rPr>
          <w:lang w:val="en-US"/>
        </w:rPr>
        <w:t>];</w:t>
      </w:r>
    </w:p>
    <w:p w14:paraId="56661B8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10 </w:t>
      </w:r>
      <w:proofErr w:type="spellStart"/>
      <w:r w:rsidRPr="00A17E1C">
        <w:rPr>
          <w:lang w:val="en-US"/>
        </w:rPr>
        <w:t>paddr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get_</w:t>
      </w:r>
      <w:proofErr w:type="gramStart"/>
      <w:r w:rsidRPr="00A17E1C">
        <w:rPr>
          <w:lang w:val="en-US"/>
        </w:rPr>
        <w:t>mapping</w:t>
      </w:r>
      <w:proofErr w:type="spellEnd"/>
      <w:r w:rsidRPr="00A17E1C">
        <w:rPr>
          <w:lang w:val="en-US"/>
        </w:rPr>
        <w:t>(</w:t>
      </w:r>
      <w:proofErr w:type="spellStart"/>
      <w:proofErr w:type="gramEnd"/>
      <w:r w:rsidRPr="00A17E1C">
        <w:rPr>
          <w:lang w:val="en-US"/>
        </w:rPr>
        <w:t>vaddr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 xml:space="preserve">, uint16 </w:t>
      </w:r>
      <w:proofErr w:type="spellStart"/>
      <w:r w:rsidRPr="00A17E1C">
        <w:rPr>
          <w:lang w:val="en-US"/>
        </w:rPr>
        <w:t>asid</w:t>
      </w:r>
      <w:proofErr w:type="spellEnd"/>
      <w:r w:rsidRPr="00A17E1C">
        <w:rPr>
          <w:lang w:val="en-US"/>
        </w:rPr>
        <w:t>) {</w:t>
      </w:r>
    </w:p>
    <w:p w14:paraId="263B1D2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11</w:t>
      </w:r>
    </w:p>
    <w:p w14:paraId="44D943F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12 //special case for trampoline, which is in every address space at the same address</w:t>
      </w:r>
    </w:p>
    <w:p w14:paraId="5E1157C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13 // (except for the physical one!)</w:t>
      </w:r>
    </w:p>
    <w:p w14:paraId="5A6199E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14 </w:t>
      </w:r>
      <w:proofErr w:type="gramStart"/>
      <w:r w:rsidRPr="00A17E1C">
        <w:rPr>
          <w:lang w:val="en-US"/>
        </w:rPr>
        <w:t>if(</w:t>
      </w:r>
      <w:proofErr w:type="gramEnd"/>
      <w:r w:rsidRPr="00A17E1C">
        <w:rPr>
          <w:lang w:val="en-US"/>
        </w:rPr>
        <w:t>PGROUNDDOWN(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>) == TRAMPOLINE) {</w:t>
      </w:r>
    </w:p>
    <w:p w14:paraId="6D5B061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15 return (uint</w:t>
      </w:r>
      <w:proofErr w:type="gramStart"/>
      <w:r w:rsidRPr="00A17E1C">
        <w:rPr>
          <w:lang w:val="en-US"/>
        </w:rPr>
        <w:t>64)trampoline</w:t>
      </w:r>
      <w:proofErr w:type="gramEnd"/>
      <w:r w:rsidRPr="00A17E1C">
        <w:rPr>
          <w:lang w:val="en-US"/>
        </w:rPr>
        <w:t>;</w:t>
      </w:r>
    </w:p>
    <w:p w14:paraId="580691C0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16 }</w:t>
      </w:r>
      <w:proofErr w:type="gramEnd"/>
    </w:p>
    <w:p w14:paraId="0F125F7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17 </w:t>
      </w:r>
      <w:proofErr w:type="gramStart"/>
      <w:r w:rsidRPr="00A17E1C">
        <w:rPr>
          <w:lang w:val="en-US"/>
        </w:rPr>
        <w:t>if(</w:t>
      </w:r>
      <w:proofErr w:type="spellStart"/>
      <w:proofErr w:type="gramEnd"/>
      <w:r w:rsidRPr="00A17E1C">
        <w:rPr>
          <w:lang w:val="en-US"/>
        </w:rPr>
        <w:t>asid</w:t>
      </w:r>
      <w:proofErr w:type="spellEnd"/>
      <w:r w:rsidRPr="00A17E1C">
        <w:rPr>
          <w:lang w:val="en-US"/>
        </w:rPr>
        <w:t xml:space="preserve"> == 0) {</w:t>
      </w:r>
    </w:p>
    <w:p w14:paraId="4EE56D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18 //Kernel -&gt; </w:t>
      </w:r>
      <w:proofErr w:type="spellStart"/>
      <w:r w:rsidRPr="00A17E1C">
        <w:rPr>
          <w:lang w:val="en-US"/>
        </w:rPr>
        <w:t>direkt</w:t>
      </w:r>
      <w:proofErr w:type="spellEnd"/>
      <w:r w:rsidRPr="00A17E1C">
        <w:rPr>
          <w:lang w:val="en-US"/>
        </w:rPr>
        <w:t xml:space="preserve"> mapping</w:t>
      </w:r>
    </w:p>
    <w:p w14:paraId="52B766E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19 //TODO special mappings</w:t>
      </w:r>
    </w:p>
    <w:p w14:paraId="60F2A5A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20 </w:t>
      </w:r>
      <w:proofErr w:type="gramStart"/>
      <w:r w:rsidRPr="00A17E1C">
        <w:rPr>
          <w:lang w:val="en-US"/>
        </w:rPr>
        <w:t>return</w:t>
      </w:r>
      <w:proofErr w:type="gram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>;</w:t>
      </w:r>
    </w:p>
    <w:p w14:paraId="57C997F6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21 }</w:t>
      </w:r>
      <w:proofErr w:type="gramEnd"/>
      <w:r w:rsidRPr="00A17E1C">
        <w:rPr>
          <w:lang w:val="en-US"/>
        </w:rPr>
        <w:t xml:space="preserve"> else {</w:t>
      </w:r>
    </w:p>
    <w:p w14:paraId="6BD79D3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22 //mappings for processes</w:t>
      </w:r>
    </w:p>
    <w:p w14:paraId="49B759E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23 //TODO </w:t>
      </w:r>
      <w:proofErr w:type="spellStart"/>
      <w:r w:rsidRPr="00A17E1C">
        <w:rPr>
          <w:lang w:val="en-US"/>
        </w:rPr>
        <w:t>trapframe</w:t>
      </w:r>
      <w:proofErr w:type="spellEnd"/>
      <w:r w:rsidRPr="00A17E1C">
        <w:rPr>
          <w:lang w:val="en-US"/>
        </w:rPr>
        <w:t xml:space="preserve"> and trampoline mappings</w:t>
      </w:r>
    </w:p>
    <w:p w14:paraId="1A01477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24 </w:t>
      </w:r>
      <w:proofErr w:type="gramStart"/>
      <w:r w:rsidRPr="00A17E1C">
        <w:rPr>
          <w:lang w:val="en-US"/>
        </w:rPr>
        <w:t>if(</w:t>
      </w:r>
      <w:proofErr w:type="gramEnd"/>
      <w:r w:rsidRPr="00A17E1C">
        <w:rPr>
          <w:lang w:val="en-US"/>
        </w:rPr>
        <w:t>PGROUNDDOWN(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>) == TRAPFRAME) {</w:t>
      </w:r>
    </w:p>
    <w:p w14:paraId="3E206C5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25 return TRAPFRAME_FROM_</w:t>
      </w:r>
      <w:proofErr w:type="gramStart"/>
      <w:r w:rsidRPr="00A17E1C">
        <w:rPr>
          <w:lang w:val="en-US"/>
        </w:rPr>
        <w:t>ASID(</w:t>
      </w:r>
      <w:proofErr w:type="spellStart"/>
      <w:proofErr w:type="gramEnd"/>
      <w:r w:rsidRPr="00A17E1C">
        <w:rPr>
          <w:lang w:val="en-US"/>
        </w:rPr>
        <w:t>asid</w:t>
      </w:r>
      <w:proofErr w:type="spellEnd"/>
      <w:r w:rsidRPr="00A17E1C">
        <w:rPr>
          <w:lang w:val="en-US"/>
        </w:rPr>
        <w:t>);</w:t>
      </w:r>
    </w:p>
    <w:p w14:paraId="7CE81419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26 }</w:t>
      </w:r>
      <w:proofErr w:type="gramEnd"/>
    </w:p>
    <w:p w14:paraId="6E57F78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27</w:t>
      </w:r>
    </w:p>
    <w:p w14:paraId="3FBF8DA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28 //Base case</w:t>
      </w:r>
    </w:p>
    <w:p w14:paraId="32A9D52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29 uint64 </w:t>
      </w:r>
      <w:proofErr w:type="spellStart"/>
      <w:r w:rsidRPr="00A17E1C">
        <w:rPr>
          <w:lang w:val="en-US"/>
        </w:rPr>
        <w:t>vpage</w:t>
      </w:r>
      <w:proofErr w:type="spellEnd"/>
      <w:r w:rsidRPr="00A17E1C">
        <w:rPr>
          <w:lang w:val="en-US"/>
        </w:rPr>
        <w:t xml:space="preserve"> = </w:t>
      </w:r>
      <w:proofErr w:type="gramStart"/>
      <w:r w:rsidRPr="00A17E1C">
        <w:rPr>
          <w:lang w:val="en-US"/>
        </w:rPr>
        <w:t>PGROUNDDOWN(</w:t>
      </w:r>
      <w:proofErr w:type="spellStart"/>
      <w:proofErr w:type="gramEnd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>);</w:t>
      </w:r>
    </w:p>
    <w:p w14:paraId="3863D7D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30 </w:t>
      </w:r>
      <w:proofErr w:type="gramStart"/>
      <w:r w:rsidRPr="00A17E1C">
        <w:rPr>
          <w:lang w:val="en-US"/>
        </w:rPr>
        <w:t>if(</w:t>
      </w:r>
      <w:proofErr w:type="spellStart"/>
      <w:proofErr w:type="gramEnd"/>
      <w:r w:rsidRPr="00A17E1C">
        <w:rPr>
          <w:lang w:val="en-US"/>
        </w:rPr>
        <w:t>vpage</w:t>
      </w:r>
      <w:proofErr w:type="spellEnd"/>
      <w:r w:rsidRPr="00A17E1C">
        <w:rPr>
          <w:lang w:val="en-US"/>
        </w:rPr>
        <w:t xml:space="preserve"> &gt;= MAX_AS_MEM - (0x1000 * 4)) {</w:t>
      </w:r>
    </w:p>
    <w:p w14:paraId="695C51A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31 //Error, address out of range</w:t>
      </w:r>
    </w:p>
    <w:p w14:paraId="15B5923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32 </w:t>
      </w:r>
      <w:proofErr w:type="gramStart"/>
      <w:r w:rsidRPr="00A17E1C">
        <w:rPr>
          <w:lang w:val="en-US"/>
        </w:rPr>
        <w:t>panic(</w:t>
      </w:r>
      <w:proofErr w:type="gramEnd"/>
      <w:r w:rsidRPr="00A17E1C">
        <w:rPr>
          <w:lang w:val="en-US"/>
        </w:rPr>
        <w:t>"</w:t>
      </w:r>
      <w:proofErr w:type="spellStart"/>
      <w:r w:rsidRPr="00A17E1C">
        <w:rPr>
          <w:lang w:val="en-US"/>
        </w:rPr>
        <w:t>tlb_manager</w:t>
      </w:r>
      <w:proofErr w:type="spellEnd"/>
      <w:r w:rsidRPr="00A17E1C">
        <w:rPr>
          <w:lang w:val="en-US"/>
        </w:rPr>
        <w:t>: address to high!");</w:t>
      </w:r>
    </w:p>
    <w:p w14:paraId="71B72F4E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33 }</w:t>
      </w:r>
      <w:proofErr w:type="gramEnd"/>
    </w:p>
    <w:p w14:paraId="1B9EAFA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34 return AS_</w:t>
      </w:r>
      <w:proofErr w:type="gramStart"/>
      <w:r w:rsidRPr="00A17E1C">
        <w:rPr>
          <w:lang w:val="en-US"/>
        </w:rPr>
        <w:t>START(</w:t>
      </w:r>
      <w:proofErr w:type="spellStart"/>
      <w:proofErr w:type="gramEnd"/>
      <w:r w:rsidRPr="00A17E1C">
        <w:rPr>
          <w:lang w:val="en-US"/>
        </w:rPr>
        <w:t>asid</w:t>
      </w:r>
      <w:proofErr w:type="spellEnd"/>
      <w:r w:rsidRPr="00A17E1C">
        <w:rPr>
          <w:lang w:val="en-US"/>
        </w:rPr>
        <w:t xml:space="preserve">) + </w:t>
      </w:r>
      <w:proofErr w:type="spellStart"/>
      <w:r w:rsidRPr="00A17E1C">
        <w:rPr>
          <w:lang w:val="en-US"/>
        </w:rPr>
        <w:t>vpage</w:t>
      </w:r>
      <w:proofErr w:type="spellEnd"/>
      <w:r w:rsidRPr="00A17E1C">
        <w:rPr>
          <w:lang w:val="en-US"/>
        </w:rPr>
        <w:t>;</w:t>
      </w:r>
    </w:p>
    <w:p w14:paraId="31C6993A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35 }</w:t>
      </w:r>
      <w:proofErr w:type="gramEnd"/>
    </w:p>
    <w:p w14:paraId="2AF118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36 </w:t>
      </w:r>
      <w:proofErr w:type="gramStart"/>
      <w:r w:rsidRPr="00A17E1C">
        <w:rPr>
          <w:lang w:val="en-US"/>
        </w:rPr>
        <w:t>return</w:t>
      </w:r>
      <w:proofErr w:type="gramEnd"/>
      <w:r w:rsidRPr="00A17E1C">
        <w:rPr>
          <w:lang w:val="en-US"/>
        </w:rPr>
        <w:t xml:space="preserve"> 0;</w:t>
      </w:r>
    </w:p>
    <w:p w14:paraId="7E56AB57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37 }</w:t>
      </w:r>
      <w:proofErr w:type="gramEnd"/>
    </w:p>
    <w:p w14:paraId="5DF827F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38</w:t>
      </w:r>
    </w:p>
    <w:p w14:paraId="1422C04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39 void </w:t>
      </w:r>
      <w:proofErr w:type="spellStart"/>
      <w:r w:rsidRPr="00A17E1C">
        <w:rPr>
          <w:lang w:val="en-US"/>
        </w:rPr>
        <w:t>tlb_handle_</w:t>
      </w:r>
      <w:proofErr w:type="gramStart"/>
      <w:r w:rsidRPr="00A17E1C">
        <w:rPr>
          <w:lang w:val="en-US"/>
        </w:rPr>
        <w:t>miss</w:t>
      </w:r>
      <w:proofErr w:type="spellEnd"/>
      <w:r w:rsidRPr="00A17E1C">
        <w:rPr>
          <w:lang w:val="en-US"/>
        </w:rPr>
        <w:t>(</w:t>
      </w:r>
      <w:proofErr w:type="spellStart"/>
      <w:proofErr w:type="gramEnd"/>
      <w:r w:rsidRPr="00A17E1C">
        <w:rPr>
          <w:lang w:val="en-US"/>
        </w:rPr>
        <w:t>vaddr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 xml:space="preserve">, uint64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>) {</w:t>
      </w:r>
    </w:p>
    <w:p w14:paraId="1437DD9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40 </w:t>
      </w:r>
      <w:proofErr w:type="spellStart"/>
      <w:r w:rsidRPr="00A17E1C">
        <w:rPr>
          <w:lang w:val="en-US"/>
        </w:rPr>
        <w:t>w_tp</w:t>
      </w:r>
      <w:proofErr w:type="spellEnd"/>
      <w:r w:rsidRPr="00A17E1C">
        <w:rPr>
          <w:lang w:val="en-US"/>
        </w:rPr>
        <w:t>(</w:t>
      </w:r>
      <w:proofErr w:type="spellStart"/>
      <w:r w:rsidRPr="00A17E1C">
        <w:rPr>
          <w:lang w:val="en-US"/>
        </w:rPr>
        <w:t>r_</w:t>
      </w:r>
      <w:proofErr w:type="gramStart"/>
      <w:r w:rsidRPr="00A17E1C">
        <w:rPr>
          <w:lang w:val="en-US"/>
        </w:rPr>
        <w:t>mhartid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 xml:space="preserve">)); //fix problems with locks based on </w:t>
      </w:r>
      <w:proofErr w:type="spellStart"/>
      <w:r w:rsidRPr="00A17E1C">
        <w:rPr>
          <w:lang w:val="en-US"/>
        </w:rPr>
        <w:t>cpuid</w:t>
      </w:r>
      <w:proofErr w:type="spellEnd"/>
      <w:r w:rsidRPr="00A17E1C">
        <w:rPr>
          <w:lang w:val="en-US"/>
        </w:rPr>
        <w:t>()</w:t>
      </w:r>
    </w:p>
    <w:p w14:paraId="3E3D4D6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41</w:t>
      </w:r>
    </w:p>
    <w:p w14:paraId="50CFA7A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42 //TODO Locks!</w:t>
      </w:r>
    </w:p>
    <w:p w14:paraId="495EE0A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43 //TODO buffering printer, only prints completed lines</w:t>
      </w:r>
    </w:p>
    <w:p w14:paraId="57DDF2C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44 //uint16 </w:t>
      </w:r>
      <w:proofErr w:type="spellStart"/>
      <w:r w:rsidRPr="00A17E1C">
        <w:rPr>
          <w:lang w:val="en-US"/>
        </w:rPr>
        <w:t>mmuid</w:t>
      </w:r>
      <w:proofErr w:type="spellEnd"/>
      <w:r w:rsidRPr="00A17E1C">
        <w:rPr>
          <w:lang w:val="en-US"/>
        </w:rPr>
        <w:t xml:space="preserve"> = 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 xml:space="preserve"> &amp; </w:t>
      </w:r>
      <w:proofErr w:type="gramStart"/>
      <w:r w:rsidRPr="00A17E1C">
        <w:rPr>
          <w:lang w:val="en-US"/>
        </w:rPr>
        <w:t>0xfff;</w:t>
      </w:r>
      <w:proofErr w:type="gramEnd"/>
    </w:p>
    <w:p w14:paraId="78B6F93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45 </w:t>
      </w:r>
      <w:proofErr w:type="spellStart"/>
      <w:r w:rsidRPr="00A17E1C">
        <w:rPr>
          <w:lang w:val="en-US"/>
        </w:rPr>
        <w:t>vaddr</w:t>
      </w:r>
      <w:proofErr w:type="spellEnd"/>
      <w:r w:rsidRPr="00A17E1C">
        <w:rPr>
          <w:lang w:val="en-US"/>
        </w:rPr>
        <w:t xml:space="preserve"> </w:t>
      </w:r>
      <w:proofErr w:type="spellStart"/>
      <w:r w:rsidRPr="00A17E1C">
        <w:rPr>
          <w:lang w:val="en-US"/>
        </w:rPr>
        <w:t>addr_no_mmuid</w:t>
      </w:r>
      <w:proofErr w:type="spellEnd"/>
      <w:r w:rsidRPr="00A17E1C">
        <w:rPr>
          <w:lang w:val="en-US"/>
        </w:rPr>
        <w:t xml:space="preserve"> = 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 xml:space="preserve"> &amp; ~</w:t>
      </w:r>
      <w:proofErr w:type="gramStart"/>
      <w:r w:rsidRPr="00A17E1C">
        <w:rPr>
          <w:lang w:val="en-US"/>
        </w:rPr>
        <w:t>0xfff;</w:t>
      </w:r>
      <w:proofErr w:type="gramEnd"/>
    </w:p>
    <w:p w14:paraId="1E8436D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46 //</w:t>
      </w:r>
      <w:proofErr w:type="spellStart"/>
      <w:proofErr w:type="gramStart"/>
      <w:r w:rsidRPr="00A17E1C">
        <w:rPr>
          <w:lang w:val="en-US"/>
        </w:rPr>
        <w:t>printf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"</w:t>
      </w:r>
      <w:proofErr w:type="spellStart"/>
      <w:r w:rsidRPr="00A17E1C">
        <w:rPr>
          <w:lang w:val="en-US"/>
        </w:rPr>
        <w:t>tlb_manager</w:t>
      </w:r>
      <w:proofErr w:type="spellEnd"/>
      <w:r w:rsidRPr="00A17E1C">
        <w:rPr>
          <w:lang w:val="en-US"/>
        </w:rPr>
        <w:t xml:space="preserve">: </w:t>
      </w:r>
      <w:proofErr w:type="spellStart"/>
      <w:r w:rsidRPr="00A17E1C">
        <w:rPr>
          <w:lang w:val="en-US"/>
        </w:rPr>
        <w:t>addr</w:t>
      </w:r>
      <w:proofErr w:type="spellEnd"/>
      <w:r w:rsidRPr="00A17E1C">
        <w:rPr>
          <w:lang w:val="en-US"/>
        </w:rPr>
        <w:t xml:space="preserve">=%p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=%p </w:t>
      </w:r>
      <w:proofErr w:type="spellStart"/>
      <w:r w:rsidRPr="00A17E1C">
        <w:rPr>
          <w:lang w:val="en-US"/>
        </w:rPr>
        <w:t>mmuid</w:t>
      </w:r>
      <w:proofErr w:type="spellEnd"/>
      <w:r w:rsidRPr="00A17E1C">
        <w:rPr>
          <w:lang w:val="en-US"/>
        </w:rPr>
        <w:t xml:space="preserve">=%d\n", </w:t>
      </w:r>
      <w:proofErr w:type="spellStart"/>
      <w:r w:rsidRPr="00A17E1C">
        <w:rPr>
          <w:lang w:val="en-US"/>
        </w:rPr>
        <w:t>addr_no_mmuid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, </w:t>
      </w:r>
      <w:proofErr w:type="spellStart"/>
      <w:r w:rsidRPr="00A17E1C">
        <w:rPr>
          <w:lang w:val="en-US"/>
        </w:rPr>
        <w:t>mmuid</w:t>
      </w:r>
      <w:proofErr w:type="spellEnd"/>
      <w:r w:rsidRPr="00A17E1C">
        <w:rPr>
          <w:lang w:val="en-US"/>
        </w:rPr>
        <w:t>);</w:t>
      </w:r>
    </w:p>
    <w:p w14:paraId="5138608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47 </w:t>
      </w:r>
      <w:proofErr w:type="spellStart"/>
      <w:r w:rsidRPr="00A17E1C">
        <w:rPr>
          <w:lang w:val="en-US"/>
        </w:rPr>
        <w:t>paddr</w:t>
      </w:r>
      <w:proofErr w:type="spellEnd"/>
      <w:r w:rsidRPr="00A17E1C">
        <w:rPr>
          <w:lang w:val="en-US"/>
        </w:rPr>
        <w:t xml:space="preserve"> pa = </w:t>
      </w:r>
      <w:proofErr w:type="spellStart"/>
      <w:r w:rsidRPr="00A17E1C">
        <w:rPr>
          <w:lang w:val="en-US"/>
        </w:rPr>
        <w:t>get_</w:t>
      </w:r>
      <w:proofErr w:type="gramStart"/>
      <w:r w:rsidRPr="00A17E1C">
        <w:rPr>
          <w:lang w:val="en-US"/>
        </w:rPr>
        <w:t>mapping</w:t>
      </w:r>
      <w:proofErr w:type="spellEnd"/>
      <w:r w:rsidRPr="00A17E1C">
        <w:rPr>
          <w:lang w:val="en-US"/>
        </w:rPr>
        <w:t>(</w:t>
      </w:r>
      <w:proofErr w:type="spellStart"/>
      <w:proofErr w:type="gramEnd"/>
      <w:r w:rsidRPr="00A17E1C">
        <w:rPr>
          <w:lang w:val="en-US"/>
        </w:rPr>
        <w:t>addr_no_mmuid</w:t>
      </w:r>
      <w:proofErr w:type="spellEnd"/>
      <w:r w:rsidRPr="00A17E1C">
        <w:rPr>
          <w:lang w:val="en-US"/>
        </w:rPr>
        <w:t>, SATP2ASID(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>));</w:t>
      </w:r>
    </w:p>
    <w:p w14:paraId="7ADBB1A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48</w:t>
      </w:r>
    </w:p>
    <w:p w14:paraId="593BE7C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49 </w:t>
      </w:r>
      <w:proofErr w:type="spellStart"/>
      <w:r w:rsidRPr="00A17E1C">
        <w:rPr>
          <w:lang w:val="en-US"/>
        </w:rPr>
        <w:t>w_tlbh</w:t>
      </w:r>
      <w:proofErr w:type="spellEnd"/>
      <w:r w:rsidRPr="00A17E1C">
        <w:rPr>
          <w:lang w:val="en-US"/>
        </w:rPr>
        <w:t>(</w:t>
      </w:r>
      <w:proofErr w:type="spellStart"/>
      <w:r w:rsidRPr="00A17E1C">
        <w:rPr>
          <w:lang w:val="en-US"/>
        </w:rPr>
        <w:t>addr</w:t>
      </w:r>
      <w:proofErr w:type="spellEnd"/>
      <w:proofErr w:type="gramStart"/>
      <w:r w:rsidRPr="00A17E1C">
        <w:rPr>
          <w:lang w:val="en-US"/>
        </w:rPr>
        <w:t>);</w:t>
      </w:r>
      <w:proofErr w:type="gramEnd"/>
    </w:p>
    <w:p w14:paraId="6A37A47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50 //TODO all access rights for now</w:t>
      </w:r>
    </w:p>
    <w:p w14:paraId="73AD6E0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51 uint16 </w:t>
      </w:r>
      <w:proofErr w:type="spellStart"/>
      <w:r w:rsidRPr="00A17E1C">
        <w:rPr>
          <w:lang w:val="en-US"/>
        </w:rPr>
        <w:t>prot</w:t>
      </w:r>
      <w:proofErr w:type="spellEnd"/>
      <w:r w:rsidRPr="00A17E1C">
        <w:rPr>
          <w:lang w:val="en-US"/>
        </w:rPr>
        <w:t xml:space="preserve"> = PTE_R | PTE_W | PTE_X | PTE_V | ((SATP2</w:t>
      </w:r>
      <w:proofErr w:type="gramStart"/>
      <w:r w:rsidRPr="00A17E1C">
        <w:rPr>
          <w:lang w:val="en-US"/>
        </w:rPr>
        <w:t>ASID(</w:t>
      </w:r>
      <w:proofErr w:type="spellStart"/>
      <w:proofErr w:type="gramEnd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>) != 0) ? PTE_</w:t>
      </w:r>
      <w:proofErr w:type="gramStart"/>
      <w:r w:rsidRPr="00A17E1C">
        <w:rPr>
          <w:lang w:val="en-US"/>
        </w:rPr>
        <w:t>U :</w:t>
      </w:r>
      <w:proofErr w:type="gramEnd"/>
      <w:r w:rsidRPr="00A17E1C">
        <w:rPr>
          <w:lang w:val="en-US"/>
        </w:rPr>
        <w:t xml:space="preserve"> 0);</w:t>
      </w:r>
    </w:p>
    <w:p w14:paraId="5F61F11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52 </w:t>
      </w:r>
      <w:proofErr w:type="spellStart"/>
      <w:r w:rsidRPr="00A17E1C">
        <w:rPr>
          <w:lang w:val="en-US"/>
        </w:rPr>
        <w:t>w_</w:t>
      </w:r>
      <w:proofErr w:type="gramStart"/>
      <w:r w:rsidRPr="00A17E1C">
        <w:rPr>
          <w:lang w:val="en-US"/>
        </w:rPr>
        <w:t>tlbl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 xml:space="preserve">PA2PTE(pa) | </w:t>
      </w:r>
      <w:proofErr w:type="spellStart"/>
      <w:r w:rsidRPr="00A17E1C">
        <w:rPr>
          <w:lang w:val="en-US"/>
        </w:rPr>
        <w:t>prot</w:t>
      </w:r>
      <w:proofErr w:type="spellEnd"/>
      <w:r w:rsidRPr="00A17E1C">
        <w:rPr>
          <w:lang w:val="en-US"/>
        </w:rPr>
        <w:t>);</w:t>
      </w:r>
    </w:p>
    <w:p w14:paraId="4B6B836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53 </w:t>
      </w:r>
      <w:proofErr w:type="gramStart"/>
      <w:r w:rsidRPr="00A17E1C">
        <w:rPr>
          <w:lang w:val="en-US"/>
        </w:rPr>
        <w:t>return;</w:t>
      </w:r>
      <w:proofErr w:type="gramEnd"/>
    </w:p>
    <w:p w14:paraId="769DFF01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54 }</w:t>
      </w:r>
      <w:proofErr w:type="gramEnd"/>
    </w:p>
    <w:p w14:paraId="264CC6B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5.4.4 Further Changes to the OS</w:t>
      </w:r>
    </w:p>
    <w:p w14:paraId="6A70565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Other than the exception handler, other parts of the OS need to be</w:t>
      </w:r>
    </w:p>
    <w:p w14:paraId="72AD04B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changed to fit the new memory management scheme.</w:t>
      </w:r>
    </w:p>
    <w:p w14:paraId="729BF59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Physical Memory Allocator Demand paging of the virtual memory</w:t>
      </w:r>
    </w:p>
    <w:p w14:paraId="642A8D5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 was the main customer of the physical memory allocator. But</w:t>
      </w:r>
    </w:p>
    <w:p w14:paraId="4F7CD51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some modules like the </w:t>
      </w:r>
      <w:proofErr w:type="spellStart"/>
      <w:r w:rsidRPr="00A17E1C">
        <w:rPr>
          <w:lang w:val="en-US"/>
        </w:rPr>
        <w:t>virtio</w:t>
      </w:r>
      <w:proofErr w:type="spellEnd"/>
      <w:r w:rsidRPr="00A17E1C">
        <w:rPr>
          <w:lang w:val="en-US"/>
        </w:rPr>
        <w:t xml:space="preserve"> disk and pipes also rely on being able to ac-</w:t>
      </w:r>
    </w:p>
    <w:p w14:paraId="03088E35" w14:textId="1647433B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cess</w:t>
      </w:r>
      <w:proofErr w:type="spellEnd"/>
      <w:r w:rsidRPr="00A17E1C">
        <w:rPr>
          <w:lang w:val="en-US"/>
        </w:rPr>
        <w:t xml:space="preserve"> physical pages. </w:t>
      </w:r>
      <w:del w:id="316" w:author="Jonathan Mielchen" w:date="2024-09-24T23:28:00Z" w16du:dateUtc="2024-09-24T21:28:00Z">
        <w:r w:rsidRPr="00A17E1C" w:rsidDel="00031DFB">
          <w:rPr>
            <w:lang w:val="en-US"/>
          </w:rPr>
          <w:delText>So</w:delText>
        </w:r>
      </w:del>
      <w:ins w:id="317" w:author="Jonathan Mielchen" w:date="2024-09-24T23:28:00Z" w16du:dateUtc="2024-09-24T21:28:00Z">
        <w:r w:rsidR="00031DFB" w:rsidRPr="00A17E1C">
          <w:rPr>
            <w:lang w:val="en-US"/>
          </w:rPr>
          <w:t>So,</w:t>
        </w:r>
      </w:ins>
      <w:r w:rsidRPr="00A17E1C">
        <w:rPr>
          <w:lang w:val="en-US"/>
        </w:rPr>
        <w:t xml:space="preserve"> it is not possible to get rid of the physical allocator</w:t>
      </w:r>
    </w:p>
    <w:p w14:paraId="7A44447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completely. Here, its managed memory is merely reduced by assigning it</w:t>
      </w:r>
    </w:p>
    <w:p w14:paraId="280398C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memory area of the Address Space with index 0.</w:t>
      </w:r>
    </w:p>
    <w:p w14:paraId="2D099590" w14:textId="77777777" w:rsidR="00A17E1C" w:rsidRPr="00A17E1C" w:rsidRDefault="00A17E1C" w:rsidP="00A17E1C">
      <w:pPr>
        <w:rPr>
          <w:lang w:val="en-US"/>
        </w:rPr>
      </w:pPr>
      <w:proofErr w:type="spellStart"/>
      <w:proofErr w:type="gramStart"/>
      <w:r w:rsidRPr="00A17E1C">
        <w:rPr>
          <w:lang w:val="en-US"/>
        </w:rPr>
        <w:t>copyin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 xml:space="preserve">) </w:t>
      </w:r>
      <w:proofErr w:type="spellStart"/>
      <w:r w:rsidRPr="00A17E1C">
        <w:rPr>
          <w:lang w:val="en-US"/>
        </w:rPr>
        <w:t>copyout</w:t>
      </w:r>
      <w:proofErr w:type="spellEnd"/>
      <w:r w:rsidRPr="00A17E1C">
        <w:rPr>
          <w:lang w:val="en-US"/>
        </w:rPr>
        <w:t xml:space="preserve">() The </w:t>
      </w:r>
      <w:proofErr w:type="spellStart"/>
      <w:r w:rsidRPr="00A17E1C">
        <w:rPr>
          <w:lang w:val="en-US"/>
        </w:rPr>
        <w:t>copyin</w:t>
      </w:r>
      <w:proofErr w:type="spellEnd"/>
      <w:r w:rsidRPr="00A17E1C">
        <w:rPr>
          <w:lang w:val="en-US"/>
        </w:rPr>
        <w:t xml:space="preserve">() and </w:t>
      </w:r>
      <w:proofErr w:type="spellStart"/>
      <w:r w:rsidRPr="00A17E1C">
        <w:rPr>
          <w:lang w:val="en-US"/>
        </w:rPr>
        <w:t>copyout</w:t>
      </w:r>
      <w:proofErr w:type="spellEnd"/>
      <w:r w:rsidRPr="00A17E1C">
        <w:rPr>
          <w:lang w:val="en-US"/>
        </w:rPr>
        <w:t>() functions are used to</w:t>
      </w:r>
    </w:p>
    <w:p w14:paraId="63BB8BC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copy data between user space and kernel. They traverse the page table</w:t>
      </w:r>
    </w:p>
    <w:p w14:paraId="2CEE42A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tree to acquire the physical location for the data to be either copied in</w:t>
      </w:r>
    </w:p>
    <w:p w14:paraId="4B80206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or copied out. Both of those function rely on the </w:t>
      </w:r>
      <w:proofErr w:type="spellStart"/>
      <w:proofErr w:type="gramStart"/>
      <w:r w:rsidRPr="00A17E1C">
        <w:rPr>
          <w:lang w:val="en-US"/>
        </w:rPr>
        <w:t>walkaddr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) function to</w:t>
      </w:r>
    </w:p>
    <w:p w14:paraId="0D68663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44 chapter 5. implementation</w:t>
      </w:r>
    </w:p>
    <w:p w14:paraId="792702E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do the walking for them. The implementation can be changed to call the</w:t>
      </w:r>
    </w:p>
    <w:p w14:paraId="68A85D51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tlb_manager.</w:t>
      </w:r>
      <w:proofErr w:type="gramStart"/>
      <w:r w:rsidRPr="00A17E1C">
        <w:rPr>
          <w:lang w:val="en-US"/>
        </w:rPr>
        <w:t>c:walk</w:t>
      </w:r>
      <w:proofErr w:type="gramEnd"/>
      <w:r w:rsidRPr="00A17E1C">
        <w:rPr>
          <w:lang w:val="en-US"/>
        </w:rPr>
        <w:t>_addr</w:t>
      </w:r>
      <w:proofErr w:type="spellEnd"/>
      <w:r w:rsidRPr="00A17E1C">
        <w:rPr>
          <w:lang w:val="en-US"/>
        </w:rPr>
        <w:t>() function instead.</w:t>
      </w:r>
    </w:p>
    <w:p w14:paraId="1E10EC2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Process Loading</w:t>
      </w:r>
    </w:p>
    <w:p w14:paraId="0A416EF1" w14:textId="77777777" w:rsidR="00A17E1C" w:rsidRPr="00A17E1C" w:rsidRDefault="00A17E1C" w:rsidP="00A17E1C">
      <w:pPr>
        <w:rPr>
          <w:lang w:val="en-US"/>
        </w:rPr>
      </w:pPr>
      <w:proofErr w:type="spellStart"/>
      <w:proofErr w:type="gramStart"/>
      <w:r w:rsidRPr="00A17E1C">
        <w:rPr>
          <w:lang w:val="en-US"/>
        </w:rPr>
        <w:t>sbrk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 xml:space="preserve">) The </w:t>
      </w:r>
      <w:proofErr w:type="spellStart"/>
      <w:r w:rsidRPr="00A17E1C">
        <w:rPr>
          <w:lang w:val="en-US"/>
        </w:rPr>
        <w:t>sbrk</w:t>
      </w:r>
      <w:proofErr w:type="spellEnd"/>
      <w:r w:rsidRPr="00A17E1C">
        <w:rPr>
          <w:lang w:val="en-US"/>
        </w:rPr>
        <w:t>() system call is used by the program to increase the</w:t>
      </w:r>
    </w:p>
    <w:p w14:paraId="0B49B8F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size of the programs data segment. Typically, this call would demand a</w:t>
      </w:r>
    </w:p>
    <w:p w14:paraId="2648C18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new page from the physical memory allocator and then add a new PTE</w:t>
      </w:r>
    </w:p>
    <w:p w14:paraId="503538E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the page table. This system call normally returns the previous program</w:t>
      </w:r>
    </w:p>
    <w:p w14:paraId="24D5B09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break if it was successful (so basically a pointer to the new program area)</w:t>
      </w:r>
    </w:p>
    <w:p w14:paraId="34E5730B" w14:textId="13B3F09C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and -1 if it was not successful. </w:t>
      </w:r>
      <w:del w:id="318" w:author="Jonathan Mielchen" w:date="2024-09-24T23:29:00Z" w16du:dateUtc="2024-09-24T21:29:00Z">
        <w:r w:rsidRPr="00A17E1C" w:rsidDel="00031DFB">
          <w:rPr>
            <w:lang w:val="en-US"/>
          </w:rPr>
          <w:delText>Instead</w:delText>
        </w:r>
      </w:del>
      <w:ins w:id="319" w:author="Jonathan Mielchen" w:date="2024-09-24T23:29:00Z" w16du:dateUtc="2024-09-24T21:29:00Z">
        <w:r w:rsidR="00031DFB" w:rsidRPr="00A17E1C">
          <w:rPr>
            <w:lang w:val="en-US"/>
          </w:rPr>
          <w:t>Instead,</w:t>
        </w:r>
      </w:ins>
      <w:r w:rsidRPr="00A17E1C">
        <w:rPr>
          <w:lang w:val="en-US"/>
        </w:rPr>
        <w:t xml:space="preserve"> this design checks if the program</w:t>
      </w:r>
    </w:p>
    <w:p w14:paraId="617B381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size would increase to be bigger than the maximum program size and</w:t>
      </w:r>
    </w:p>
    <w:p w14:paraId="4F230AE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then return -1 if it is and the previous program break otherwise.</w:t>
      </w:r>
    </w:p>
    <w:p w14:paraId="0E65AC7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5.5 Debugging</w:t>
      </w:r>
    </w:p>
    <w:p w14:paraId="6D9515D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When making simultaneous changes to both the </w:t>
      </w:r>
      <w:proofErr w:type="spellStart"/>
      <w:r w:rsidRPr="00A17E1C">
        <w:rPr>
          <w:lang w:val="en-US"/>
        </w:rPr>
        <w:t>Qemu</w:t>
      </w:r>
      <w:proofErr w:type="spellEnd"/>
      <w:r w:rsidRPr="00A17E1C">
        <w:rPr>
          <w:lang w:val="en-US"/>
        </w:rPr>
        <w:t xml:space="preserve"> emulator and xv6,</w:t>
      </w:r>
    </w:p>
    <w:p w14:paraId="0B7381B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it can be difficult to determine where bugs originate from. This section</w:t>
      </w:r>
    </w:p>
    <w:p w14:paraId="694434B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first describes how to debug </w:t>
      </w:r>
      <w:proofErr w:type="spellStart"/>
      <w:r w:rsidRPr="00A17E1C">
        <w:rPr>
          <w:lang w:val="en-US"/>
        </w:rPr>
        <w:t>Qemu</w:t>
      </w:r>
      <w:proofErr w:type="spellEnd"/>
      <w:r w:rsidRPr="00A17E1C">
        <w:rPr>
          <w:lang w:val="en-US"/>
        </w:rPr>
        <w:t xml:space="preserve"> and xv6 individually and then outlines</w:t>
      </w:r>
    </w:p>
    <w:p w14:paraId="78A6B47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combined debugging process. This can be useful, for example, when</w:t>
      </w:r>
    </w:p>
    <w:p w14:paraId="2E65C8E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trying to trace the code path between software and emulated hardware.</w:t>
      </w:r>
    </w:p>
    <w:p w14:paraId="11D8AB5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is not a guide on using GDB but rather a collection of specific tricks</w:t>
      </w:r>
    </w:p>
    <w:p w14:paraId="4031301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that were useful for debugging the code in this work. Perhaps they will</w:t>
      </w:r>
    </w:p>
    <w:p w14:paraId="3A0FEC1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also be helpful in other scenarios.</w:t>
      </w:r>
    </w:p>
    <w:p w14:paraId="0FE18F4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5.5.1 xv6</w:t>
      </w:r>
    </w:p>
    <w:p w14:paraId="5B42EEA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</w:t>
      </w:r>
      <w:proofErr w:type="spellStart"/>
      <w:r w:rsidRPr="00A17E1C">
        <w:rPr>
          <w:lang w:val="en-US"/>
        </w:rPr>
        <w:t>Makefile</w:t>
      </w:r>
      <w:proofErr w:type="spellEnd"/>
      <w:r w:rsidRPr="00A17E1C">
        <w:rPr>
          <w:lang w:val="en-US"/>
        </w:rPr>
        <w:t xml:space="preserve"> in the xv6-riscv source repository has a rule </w:t>
      </w:r>
      <w:proofErr w:type="spellStart"/>
      <w:r w:rsidRPr="00A17E1C">
        <w:rPr>
          <w:lang w:val="en-US"/>
        </w:rPr>
        <w:t>qemu-gdb</w:t>
      </w:r>
      <w:proofErr w:type="spellEnd"/>
      <w:r w:rsidRPr="00A17E1C">
        <w:rPr>
          <w:lang w:val="en-US"/>
        </w:rPr>
        <w:t xml:space="preserve"> to</w:t>
      </w:r>
    </w:p>
    <w:p w14:paraId="31CAAF0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start xv6 in </w:t>
      </w:r>
      <w:proofErr w:type="spellStart"/>
      <w:r w:rsidRPr="00A17E1C">
        <w:rPr>
          <w:lang w:val="en-US"/>
        </w:rPr>
        <w:t>Qemu</w:t>
      </w:r>
      <w:proofErr w:type="spellEnd"/>
      <w:r w:rsidRPr="00A17E1C">
        <w:rPr>
          <w:lang w:val="en-US"/>
        </w:rPr>
        <w:t xml:space="preserve"> with a GDB server. In another terminal, you can then</w:t>
      </w:r>
    </w:p>
    <w:p w14:paraId="47A8522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start GDB with the binary you want to debug and connect to the </w:t>
      </w:r>
      <w:proofErr w:type="spellStart"/>
      <w:r w:rsidRPr="00A17E1C">
        <w:rPr>
          <w:lang w:val="en-US"/>
        </w:rPr>
        <w:t>gdbstub</w:t>
      </w:r>
      <w:proofErr w:type="spellEnd"/>
    </w:p>
    <w:p w14:paraId="1F64F3D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using target remote:&lt;port&gt;. A comment in the </w:t>
      </w:r>
      <w:proofErr w:type="spellStart"/>
      <w:r w:rsidRPr="00A17E1C">
        <w:rPr>
          <w:lang w:val="en-US"/>
        </w:rPr>
        <w:t>Makefile</w:t>
      </w:r>
      <w:proofErr w:type="spellEnd"/>
      <w:r w:rsidRPr="00A17E1C">
        <w:rPr>
          <w:lang w:val="en-US"/>
        </w:rPr>
        <w:t xml:space="preserve"> suggests that this</w:t>
      </w:r>
    </w:p>
    <w:p w14:paraId="7EEA7B9A" w14:textId="4634E81A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rule is intended for user-mode debugging, </w:t>
      </w:r>
      <w:del w:id="320" w:author="Jonathan Mielchen" w:date="2024-09-24T23:29:00Z" w16du:dateUtc="2024-09-24T21:29:00Z">
        <w:r w:rsidRPr="00A17E1C" w:rsidDel="00031DFB">
          <w:rPr>
            <w:lang w:val="en-US"/>
          </w:rPr>
          <w:delText>but in reality, nothing</w:delText>
        </w:r>
      </w:del>
      <w:ins w:id="321" w:author="Jonathan Mielchen" w:date="2024-09-24T23:29:00Z" w16du:dateUtc="2024-09-24T21:29:00Z">
        <w:r w:rsidR="00031DFB" w:rsidRPr="00A17E1C">
          <w:rPr>
            <w:lang w:val="en-US"/>
          </w:rPr>
          <w:t>but nothing</w:t>
        </w:r>
      </w:ins>
      <w:r w:rsidRPr="00A17E1C">
        <w:rPr>
          <w:lang w:val="en-US"/>
        </w:rPr>
        <w:t xml:space="preserve"> prevents</w:t>
      </w:r>
    </w:p>
    <w:p w14:paraId="0494CB9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you from also debugging the kernel, which is particularly useful when</w:t>
      </w:r>
    </w:p>
    <w:p w14:paraId="5B542BD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making changes to the memory system.</w:t>
      </w:r>
    </w:p>
    <w:p w14:paraId="4723915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Debugging user mode When debugging a user-mode program, you</w:t>
      </w:r>
    </w:p>
    <w:p w14:paraId="3A8C224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often want to start at the main function. If you set a breakpoint at this</w:t>
      </w:r>
    </w:p>
    <w:p w14:paraId="2D0AFB6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function, a breakpoint is set at a rather low virtual address. If you set the</w:t>
      </w:r>
    </w:p>
    <w:p w14:paraId="195C0F9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breakpoint before even starting the kernel, you might stop immediately</w:t>
      </w:r>
    </w:p>
    <w:p w14:paraId="7BCFC86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after starting. This happens because you’re currently in the </w:t>
      </w:r>
      <w:proofErr w:type="spellStart"/>
      <w:r w:rsidRPr="00A17E1C">
        <w:rPr>
          <w:lang w:val="en-US"/>
        </w:rPr>
        <w:t>Qemu</w:t>
      </w:r>
      <w:proofErr w:type="spellEnd"/>
      <w:r w:rsidRPr="00A17E1C">
        <w:rPr>
          <w:lang w:val="en-US"/>
        </w:rPr>
        <w:t xml:space="preserve"> boot</w:t>
      </w:r>
    </w:p>
    <w:p w14:paraId="6D483DD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ROM, which is mapped by </w:t>
      </w:r>
      <w:proofErr w:type="spellStart"/>
      <w:r w:rsidRPr="00A17E1C">
        <w:rPr>
          <w:lang w:val="en-US"/>
        </w:rPr>
        <w:t>Qemu</w:t>
      </w:r>
      <w:proofErr w:type="spellEnd"/>
      <w:r w:rsidRPr="00A17E1C">
        <w:rPr>
          <w:lang w:val="en-US"/>
        </w:rPr>
        <w:t xml:space="preserve"> into the emulated memory layout in the</w:t>
      </w:r>
    </w:p>
    <w:p w14:paraId="0778FE8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range 0x0 - 0x1000. The debugger does not differentiate between virtual</w:t>
      </w:r>
    </w:p>
    <w:p w14:paraId="47CA4FE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physical addresses and simply looks at what the program counter</w:t>
      </w:r>
    </w:p>
    <w:p w14:paraId="3767FAE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(PC) contains.</w:t>
      </w:r>
    </w:p>
    <w:p w14:paraId="2B1058C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Debugging the kernel After replacing the virtual memory system,</w:t>
      </w:r>
    </w:p>
    <w:p w14:paraId="2D2B091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 interesting effect was observed when debugging the kernel: As soon</w:t>
      </w:r>
    </w:p>
    <w:p w14:paraId="67076FD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as the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 register is set in the </w:t>
      </w:r>
      <w:proofErr w:type="spellStart"/>
      <w:proofErr w:type="gramStart"/>
      <w:r w:rsidRPr="00A17E1C">
        <w:rPr>
          <w:lang w:val="en-US"/>
        </w:rPr>
        <w:t>kvminithart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) function, GDB can no</w:t>
      </w:r>
    </w:p>
    <w:p w14:paraId="2359B04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5.5. debugging 45</w:t>
      </w:r>
    </w:p>
    <w:p w14:paraId="42CD016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longer display the code at the current address (or any following ones).</w:t>
      </w:r>
    </w:p>
    <w:p w14:paraId="4DBB327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This is due to the value of the </w:t>
      </w:r>
      <w:proofErr w:type="spellStart"/>
      <w:r w:rsidRPr="00A17E1C">
        <w:rPr>
          <w:lang w:val="en-US"/>
        </w:rPr>
        <w:t>satp</w:t>
      </w:r>
      <w:proofErr w:type="spellEnd"/>
      <w:r w:rsidRPr="00A17E1C">
        <w:rPr>
          <w:lang w:val="en-US"/>
        </w:rPr>
        <w:t xml:space="preserve"> register. After the VM system was</w:t>
      </w:r>
    </w:p>
    <w:p w14:paraId="218CEB7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redesigned, it no longer contains the PPN. Only the MODE and ASID fields are</w:t>
      </w:r>
    </w:p>
    <w:p w14:paraId="3631BF9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relevant for the new system. There is no longer a page table that the PPN</w:t>
      </w:r>
    </w:p>
    <w:p w14:paraId="2D91019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could point to. This behavior suggests that the </w:t>
      </w:r>
      <w:proofErr w:type="spellStart"/>
      <w:r w:rsidRPr="00A17E1C">
        <w:rPr>
          <w:lang w:val="en-US"/>
        </w:rPr>
        <w:t>gdbstub</w:t>
      </w:r>
      <w:proofErr w:type="spellEnd"/>
      <w:r w:rsidRPr="00A17E1C">
        <w:rPr>
          <w:lang w:val="en-US"/>
        </w:rPr>
        <w:t xml:space="preserve"> implemented by</w:t>
      </w:r>
    </w:p>
    <w:p w14:paraId="2EF7CF7C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Qemu</w:t>
      </w:r>
      <w:proofErr w:type="spellEnd"/>
      <w:r w:rsidRPr="00A17E1C">
        <w:rPr>
          <w:lang w:val="en-US"/>
        </w:rPr>
        <w:t xml:space="preserve"> performs a hardware-emulated page walk to obtain the physical</w:t>
      </w:r>
    </w:p>
    <w:p w14:paraId="73DF8DA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addresses and, consequently, the code. This, of course, does not work</w:t>
      </w:r>
    </w:p>
    <w:p w14:paraId="624A360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without a page table. One way to debug the kernel properly in GDB again</w:t>
      </w:r>
    </w:p>
    <w:p w14:paraId="540890A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would be to rebuild the kernel page table as before. However, since all the</w:t>
      </w:r>
    </w:p>
    <w:p w14:paraId="67A1264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kernel mappings are direct mappings, it is sufficient to place a PTE for</w:t>
      </w:r>
    </w:p>
    <w:p w14:paraId="2C46A86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address 0x80000000, where the kernel code begins, behind the PPN in</w:t>
      </w:r>
    </w:p>
    <w:p w14:paraId="2DB6F76B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lastRenderedPageBreak/>
        <w:t>satp</w:t>
      </w:r>
      <w:proofErr w:type="spellEnd"/>
      <w:r w:rsidRPr="00A17E1C">
        <w:rPr>
          <w:lang w:val="en-US"/>
        </w:rPr>
        <w:t>.</w:t>
      </w:r>
    </w:p>
    <w:p w14:paraId="5F3E9DB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whole page was allocated in the code as follows: However, it would</w:t>
      </w:r>
    </w:p>
    <w:p w14:paraId="003520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 uint64 *pt = (uint64</w:t>
      </w:r>
      <w:proofErr w:type="gramStart"/>
      <w:r w:rsidRPr="00A17E1C">
        <w:rPr>
          <w:lang w:val="en-US"/>
        </w:rPr>
        <w:t>*)</w:t>
      </w:r>
      <w:proofErr w:type="spellStart"/>
      <w:r w:rsidRPr="00A17E1C">
        <w:rPr>
          <w:lang w:val="en-US"/>
        </w:rPr>
        <w:t>kalloc</w:t>
      </w:r>
      <w:proofErr w:type="spellEnd"/>
      <w:proofErr w:type="gramEnd"/>
      <w:r w:rsidRPr="00A17E1C">
        <w:rPr>
          <w:lang w:val="en-US"/>
        </w:rPr>
        <w:t>();</w:t>
      </w:r>
    </w:p>
    <w:p w14:paraId="1137BEC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2 </w:t>
      </w:r>
      <w:proofErr w:type="gramStart"/>
      <w:r w:rsidRPr="00A17E1C">
        <w:rPr>
          <w:lang w:val="en-US"/>
        </w:rPr>
        <w:t>for(</w:t>
      </w:r>
      <w:proofErr w:type="gramEnd"/>
      <w:r w:rsidRPr="00A17E1C">
        <w:rPr>
          <w:lang w:val="en-US"/>
        </w:rPr>
        <w:t xml:space="preserve">uint64 </w:t>
      </w:r>
      <w:proofErr w:type="spellStart"/>
      <w:r w:rsidRPr="00A17E1C">
        <w:rPr>
          <w:lang w:val="en-US"/>
        </w:rPr>
        <w:t>i</w:t>
      </w:r>
      <w:proofErr w:type="spellEnd"/>
      <w:r w:rsidRPr="00A17E1C">
        <w:rPr>
          <w:lang w:val="en-US"/>
        </w:rPr>
        <w:t xml:space="preserve"> = 0 ; </w:t>
      </w:r>
      <w:proofErr w:type="spellStart"/>
      <w:r w:rsidRPr="00A17E1C">
        <w:rPr>
          <w:lang w:val="en-US"/>
        </w:rPr>
        <w:t>i</w:t>
      </w:r>
      <w:proofErr w:type="spellEnd"/>
      <w:r w:rsidRPr="00A17E1C">
        <w:rPr>
          <w:lang w:val="en-US"/>
        </w:rPr>
        <w:t xml:space="preserve"> &lt; 512; </w:t>
      </w:r>
      <w:proofErr w:type="spellStart"/>
      <w:r w:rsidRPr="00A17E1C">
        <w:rPr>
          <w:lang w:val="en-US"/>
        </w:rPr>
        <w:t>i</w:t>
      </w:r>
      <w:proofErr w:type="spellEnd"/>
      <w:r w:rsidRPr="00A17E1C">
        <w:rPr>
          <w:lang w:val="en-US"/>
        </w:rPr>
        <w:t>++) {</w:t>
      </w:r>
    </w:p>
    <w:p w14:paraId="229E802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 pt[</w:t>
      </w:r>
      <w:proofErr w:type="spellStart"/>
      <w:r w:rsidRPr="00A17E1C">
        <w:rPr>
          <w:lang w:val="en-US"/>
        </w:rPr>
        <w:t>i</w:t>
      </w:r>
      <w:proofErr w:type="spellEnd"/>
      <w:r w:rsidRPr="00A17E1C">
        <w:rPr>
          <w:lang w:val="en-US"/>
        </w:rPr>
        <w:t xml:space="preserve">] = </w:t>
      </w:r>
      <w:proofErr w:type="gramStart"/>
      <w:r w:rsidRPr="00A17E1C">
        <w:rPr>
          <w:lang w:val="en-US"/>
        </w:rPr>
        <w:t>0xffffffffffffffff;</w:t>
      </w:r>
      <w:proofErr w:type="gramEnd"/>
    </w:p>
    <w:p w14:paraId="35A758A7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4 }</w:t>
      </w:r>
      <w:proofErr w:type="gramEnd"/>
    </w:p>
    <w:p w14:paraId="7000CDB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5 </w:t>
      </w:r>
      <w:proofErr w:type="gramStart"/>
      <w:r w:rsidRPr="00A17E1C">
        <w:rPr>
          <w:lang w:val="en-US"/>
        </w:rPr>
        <w:t>pt[</w:t>
      </w:r>
      <w:proofErr w:type="gramEnd"/>
      <w:r w:rsidRPr="00A17E1C">
        <w:rPr>
          <w:lang w:val="en-US"/>
        </w:rPr>
        <w:t>2] = ((0x80000000 &gt;&gt; 2)| PTE_V | PTE_X | PTE_W | PTE_R);</w:t>
      </w:r>
    </w:p>
    <w:p w14:paraId="69E0D78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also be sufficient to allocate only the space for a single PTE. The PPN</w:t>
      </w:r>
    </w:p>
    <w:p w14:paraId="71B8F4D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must be set so that at least the entry at index 2 is present. Interpreting the</w:t>
      </w:r>
    </w:p>
    <w:p w14:paraId="5F95A8A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address 0x80000000 as a virtual address yields a value of 2 for the </w:t>
      </w:r>
      <w:proofErr w:type="gramStart"/>
      <w:r w:rsidRPr="00A17E1C">
        <w:rPr>
          <w:lang w:val="en-US"/>
        </w:rPr>
        <w:t>VPN[</w:t>
      </w:r>
      <w:proofErr w:type="gramEnd"/>
      <w:r w:rsidRPr="00A17E1C">
        <w:rPr>
          <w:lang w:val="en-US"/>
        </w:rPr>
        <w:t>2]</w:t>
      </w:r>
    </w:p>
    <w:p w14:paraId="0B750DA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field. By marking this top-level page table entry as valid, the memory</w:t>
      </w:r>
    </w:p>
    <w:p w14:paraId="24989AF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at this address is treated as a 1 GB </w:t>
      </w:r>
      <w:proofErr w:type="spellStart"/>
      <w:r w:rsidRPr="00A17E1C">
        <w:rPr>
          <w:lang w:val="en-US"/>
        </w:rPr>
        <w:t>superpage</w:t>
      </w:r>
      <w:proofErr w:type="spellEnd"/>
      <w:r w:rsidRPr="00A17E1C">
        <w:rPr>
          <w:lang w:val="en-US"/>
        </w:rPr>
        <w:t>. This is enough to cover</w:t>
      </w:r>
    </w:p>
    <w:p w14:paraId="0D7E393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kernel code, and the code can once again be viewed as usual during</w:t>
      </w:r>
    </w:p>
    <w:p w14:paraId="3E65EF5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debugging.</w:t>
      </w:r>
    </w:p>
    <w:p w14:paraId="679C8A5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Verifying Addresses in Binaries Implementing the vectored trap</w:t>
      </w:r>
    </w:p>
    <w:p w14:paraId="7B74175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vectoring mode required moving the interrupt handler code for the timer</w:t>
      </w:r>
    </w:p>
    <w:p w14:paraId="2FB0B92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interrupt to a specific offset from the address specified in the </w:t>
      </w:r>
      <w:proofErr w:type="spellStart"/>
      <w:r w:rsidRPr="00A17E1C">
        <w:rPr>
          <w:lang w:val="en-US"/>
        </w:rPr>
        <w:t>mtvec</w:t>
      </w:r>
      <w:proofErr w:type="spellEnd"/>
      <w:r w:rsidRPr="00A17E1C">
        <w:rPr>
          <w:lang w:val="en-US"/>
        </w:rPr>
        <w:t xml:space="preserve"> BASE</w:t>
      </w:r>
    </w:p>
    <w:p w14:paraId="29BCD954" w14:textId="4FBCB4D3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field. To verify the correct </w:t>
      </w:r>
      <w:del w:id="322" w:author="Jonathan Mielchen" w:date="2024-09-24T23:29:00Z" w16du:dateUtc="2024-09-24T21:29:00Z">
        <w:r w:rsidRPr="00A17E1C" w:rsidDel="00031DFB">
          <w:rPr>
            <w:lang w:val="en-US"/>
          </w:rPr>
          <w:delText>placment</w:delText>
        </w:r>
      </w:del>
      <w:ins w:id="323" w:author="Jonathan Mielchen" w:date="2024-09-24T23:29:00Z" w16du:dateUtc="2024-09-24T21:29:00Z">
        <w:r w:rsidR="00031DFB" w:rsidRPr="00A17E1C">
          <w:rPr>
            <w:lang w:val="en-US"/>
          </w:rPr>
          <w:t>placement</w:t>
        </w:r>
      </w:ins>
      <w:r w:rsidRPr="00A17E1C">
        <w:rPr>
          <w:lang w:val="en-US"/>
        </w:rPr>
        <w:t xml:space="preserve"> of the label, the </w:t>
      </w:r>
      <w:proofErr w:type="spellStart"/>
      <w:r w:rsidRPr="00A17E1C">
        <w:rPr>
          <w:lang w:val="en-US"/>
        </w:rPr>
        <w:t>unix</w:t>
      </w:r>
      <w:proofErr w:type="spellEnd"/>
      <w:r w:rsidRPr="00A17E1C">
        <w:rPr>
          <w:lang w:val="en-US"/>
        </w:rPr>
        <w:t xml:space="preserve"> nm tool is very</w:t>
      </w:r>
    </w:p>
    <w:p w14:paraId="4CEA272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useful: It lists the symbols of </w:t>
      </w:r>
      <w:proofErr w:type="spellStart"/>
      <w:proofErr w:type="gramStart"/>
      <w:r w:rsidRPr="00A17E1C">
        <w:rPr>
          <w:lang w:val="en-US"/>
        </w:rPr>
        <w:t>a</w:t>
      </w:r>
      <w:proofErr w:type="spellEnd"/>
      <w:proofErr w:type="gramEnd"/>
      <w:r w:rsidRPr="00A17E1C">
        <w:rPr>
          <w:lang w:val="en-US"/>
        </w:rPr>
        <w:t xml:space="preserve"> object file and their addresses. Looking</w:t>
      </w:r>
    </w:p>
    <w:p w14:paraId="4DED19D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back at the code in listing 5.7, the label IRQ_7 is supposed to come exactly</w:t>
      </w:r>
    </w:p>
    <w:p w14:paraId="1C057E6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0x1c bytes after the </w:t>
      </w:r>
      <w:proofErr w:type="spellStart"/>
      <w:r w:rsidRPr="00A17E1C">
        <w:rPr>
          <w:lang w:val="en-US"/>
        </w:rPr>
        <w:t>mtvec_vector_table</w:t>
      </w:r>
      <w:proofErr w:type="spellEnd"/>
      <w:r w:rsidRPr="00A17E1C">
        <w:rPr>
          <w:lang w:val="en-US"/>
        </w:rPr>
        <w:t xml:space="preserve"> label.</w:t>
      </w:r>
    </w:p>
    <w:p w14:paraId="19CE6CA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following call confirms the correct placement of the symbols:</w:t>
      </w:r>
    </w:p>
    <w:p w14:paraId="1F2B814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1 $ nm kernel/kernel | grep '</w:t>
      </w:r>
      <w:proofErr w:type="spellStart"/>
      <w:r w:rsidRPr="00A17E1C">
        <w:rPr>
          <w:lang w:val="en-US"/>
        </w:rPr>
        <w:t>mtvec_vector_table</w:t>
      </w:r>
      <w:proofErr w:type="spellEnd"/>
      <w:r w:rsidRPr="00A17E1C">
        <w:rPr>
          <w:lang w:val="en-US"/>
        </w:rPr>
        <w:t>\|IRQ_7'</w:t>
      </w:r>
    </w:p>
    <w:p w14:paraId="630BAAF4" w14:textId="77777777" w:rsidR="00A17E1C" w:rsidRPr="00A17E1C" w:rsidRDefault="00A17E1C" w:rsidP="00A17E1C">
      <w:pPr>
        <w:rPr>
          <w:lang w:val="en-US"/>
          <w:rPrChange w:id="324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325" w:author="Jonathan Mielchen" w:date="2024-09-24T22:43:00Z" w16du:dateUtc="2024-09-24T20:43:00Z">
            <w:rPr>
              <w:lang w:val="de-DE"/>
            </w:rPr>
          </w:rPrChange>
        </w:rPr>
        <w:t>2 00000000800092cc t IRQ_7</w:t>
      </w:r>
    </w:p>
    <w:p w14:paraId="51AA3FE3" w14:textId="77777777" w:rsidR="00A17E1C" w:rsidRPr="00A17E1C" w:rsidRDefault="00A17E1C" w:rsidP="00A17E1C">
      <w:pPr>
        <w:rPr>
          <w:lang w:val="en-US"/>
          <w:rPrChange w:id="326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327" w:author="Jonathan Mielchen" w:date="2024-09-24T22:43:00Z" w16du:dateUtc="2024-09-24T20:43:00Z">
            <w:rPr>
              <w:lang w:val="de-DE"/>
            </w:rPr>
          </w:rPrChange>
        </w:rPr>
        <w:t xml:space="preserve">3 00000000800092b0 T </w:t>
      </w:r>
      <w:proofErr w:type="spellStart"/>
      <w:r w:rsidRPr="00A17E1C">
        <w:rPr>
          <w:lang w:val="en-US"/>
          <w:rPrChange w:id="328" w:author="Jonathan Mielchen" w:date="2024-09-24T22:43:00Z" w16du:dateUtc="2024-09-24T20:43:00Z">
            <w:rPr>
              <w:lang w:val="de-DE"/>
            </w:rPr>
          </w:rPrChange>
        </w:rPr>
        <w:t>mtvec_vector_table</w:t>
      </w:r>
      <w:proofErr w:type="spellEnd"/>
    </w:p>
    <w:p w14:paraId="0B61BADD" w14:textId="77777777" w:rsidR="00A17E1C" w:rsidRPr="00A17E1C" w:rsidRDefault="00A17E1C" w:rsidP="00A17E1C">
      <w:pPr>
        <w:rPr>
          <w:lang w:val="en-US"/>
          <w:rPrChange w:id="329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330" w:author="Jonathan Mielchen" w:date="2024-09-24T22:43:00Z" w16du:dateUtc="2024-09-24T20:43:00Z">
            <w:rPr>
              <w:lang w:val="de-DE"/>
            </w:rPr>
          </w:rPrChange>
        </w:rPr>
        <w:t>5.5.2 QEMU Monitor</w:t>
      </w:r>
    </w:p>
    <w:p w14:paraId="3F4A6A21" w14:textId="77777777" w:rsidR="00A17E1C" w:rsidRPr="00031DFB" w:rsidRDefault="00A17E1C" w:rsidP="00A17E1C">
      <w:pPr>
        <w:rPr>
          <w:lang w:val="de-DE"/>
        </w:rPr>
      </w:pPr>
      <w:commentRangeStart w:id="331"/>
      <w:r w:rsidRPr="00031DFB">
        <w:rPr>
          <w:lang w:val="de-DE"/>
        </w:rPr>
        <w:t xml:space="preserve">Mit dem </w:t>
      </w:r>
      <w:proofErr w:type="spellStart"/>
      <w:r w:rsidRPr="00031DFB">
        <w:rPr>
          <w:lang w:val="de-DE"/>
        </w:rPr>
        <w:t>Qemu</w:t>
      </w:r>
      <w:proofErr w:type="spellEnd"/>
      <w:r w:rsidRPr="00031DFB">
        <w:rPr>
          <w:lang w:val="de-DE"/>
        </w:rPr>
        <w:t xml:space="preserve"> monitor lassen sich allerlei </w:t>
      </w:r>
      <w:proofErr w:type="spellStart"/>
      <w:r w:rsidRPr="00031DFB">
        <w:rPr>
          <w:lang w:val="de-DE"/>
        </w:rPr>
        <w:t>informationen</w:t>
      </w:r>
      <w:proofErr w:type="spellEnd"/>
      <w:r w:rsidRPr="00031DFB">
        <w:rPr>
          <w:lang w:val="de-DE"/>
        </w:rPr>
        <w:t xml:space="preserve"> über die </w:t>
      </w:r>
      <w:proofErr w:type="gramStart"/>
      <w:r w:rsidRPr="00031DFB">
        <w:rPr>
          <w:lang w:val="de-DE"/>
        </w:rPr>
        <w:t>laufende</w:t>
      </w:r>
      <w:proofErr w:type="gramEnd"/>
    </w:p>
    <w:p w14:paraId="24D65685" w14:textId="77777777" w:rsidR="00A17E1C" w:rsidRPr="00A17E1C" w:rsidRDefault="00A17E1C" w:rsidP="00A17E1C">
      <w:pPr>
        <w:rPr>
          <w:lang w:val="en-US"/>
          <w:rPrChange w:id="332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333" w:author="Jonathan Mielchen" w:date="2024-09-24T22:43:00Z" w16du:dateUtc="2024-09-24T20:43:00Z">
            <w:rPr>
              <w:lang w:val="de-DE"/>
            </w:rPr>
          </w:rPrChange>
        </w:rPr>
        <w:t xml:space="preserve">emulation </w:t>
      </w:r>
      <w:proofErr w:type="spellStart"/>
      <w:r w:rsidRPr="00A17E1C">
        <w:rPr>
          <w:lang w:val="en-US"/>
          <w:rPrChange w:id="334" w:author="Jonathan Mielchen" w:date="2024-09-24T22:43:00Z" w16du:dateUtc="2024-09-24T20:43:00Z">
            <w:rPr>
              <w:lang w:val="de-DE"/>
            </w:rPr>
          </w:rPrChange>
        </w:rPr>
        <w:t>anzeigen</w:t>
      </w:r>
      <w:proofErr w:type="spellEnd"/>
      <w:r w:rsidRPr="00A17E1C">
        <w:rPr>
          <w:lang w:val="en-US"/>
          <w:rPrChange w:id="335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336" w:author="Jonathan Mielchen" w:date="2024-09-24T22:43:00Z" w16du:dateUtc="2024-09-24T20:43:00Z">
            <w:rPr>
              <w:lang w:val="de-DE"/>
            </w:rPr>
          </w:rPrChange>
        </w:rPr>
        <w:t>lassen</w:t>
      </w:r>
      <w:proofErr w:type="spellEnd"/>
      <w:r w:rsidRPr="00A17E1C">
        <w:rPr>
          <w:lang w:val="en-US"/>
          <w:rPrChange w:id="337" w:author="Jonathan Mielchen" w:date="2024-09-24T22:43:00Z" w16du:dateUtc="2024-09-24T20:43:00Z">
            <w:rPr>
              <w:lang w:val="de-DE"/>
            </w:rPr>
          </w:rPrChange>
        </w:rPr>
        <w:t xml:space="preserve">. </w:t>
      </w:r>
      <w:proofErr w:type="spellStart"/>
      <w:r w:rsidRPr="00A17E1C">
        <w:rPr>
          <w:lang w:val="en-US"/>
          <w:rPrChange w:id="338" w:author="Jonathan Mielchen" w:date="2024-09-24T22:43:00Z" w16du:dateUtc="2024-09-24T20:43:00Z">
            <w:rPr>
              <w:lang w:val="de-DE"/>
            </w:rPr>
          </w:rPrChange>
        </w:rPr>
        <w:t>Besonders</w:t>
      </w:r>
      <w:proofErr w:type="spellEnd"/>
      <w:r w:rsidRPr="00A17E1C">
        <w:rPr>
          <w:lang w:val="en-US"/>
          <w:rPrChange w:id="339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340" w:author="Jonathan Mielchen" w:date="2024-09-24T22:43:00Z" w16du:dateUtc="2024-09-24T20:43:00Z">
            <w:rPr>
              <w:lang w:val="de-DE"/>
            </w:rPr>
          </w:rPrChange>
        </w:rPr>
        <w:t>interessant</w:t>
      </w:r>
      <w:proofErr w:type="spellEnd"/>
      <w:r w:rsidRPr="00A17E1C">
        <w:rPr>
          <w:lang w:val="en-US"/>
          <w:rPrChange w:id="341" w:author="Jonathan Mielchen" w:date="2024-09-24T22:43:00Z" w16du:dateUtc="2024-09-24T20:43:00Z">
            <w:rPr>
              <w:lang w:val="de-DE"/>
            </w:rPr>
          </w:rPrChange>
        </w:rPr>
        <w:t xml:space="preserve"> für </w:t>
      </w:r>
      <w:proofErr w:type="spellStart"/>
      <w:r w:rsidRPr="00A17E1C">
        <w:rPr>
          <w:lang w:val="en-US"/>
          <w:rPrChange w:id="342" w:author="Jonathan Mielchen" w:date="2024-09-24T22:43:00Z" w16du:dateUtc="2024-09-24T20:43:00Z">
            <w:rPr>
              <w:lang w:val="de-DE"/>
            </w:rPr>
          </w:rPrChange>
        </w:rPr>
        <w:t>diese</w:t>
      </w:r>
      <w:proofErr w:type="spellEnd"/>
      <w:r w:rsidRPr="00A17E1C">
        <w:rPr>
          <w:lang w:val="en-US"/>
          <w:rPrChange w:id="343" w:author="Jonathan Mielchen" w:date="2024-09-24T22:43:00Z" w16du:dateUtc="2024-09-24T20:43:00Z">
            <w:rPr>
              <w:lang w:val="de-DE"/>
            </w:rPr>
          </w:rPrChange>
        </w:rPr>
        <w:t xml:space="preserve"> Arbeit </w:t>
      </w:r>
      <w:proofErr w:type="spellStart"/>
      <w:r w:rsidRPr="00A17E1C">
        <w:rPr>
          <w:lang w:val="en-US"/>
          <w:rPrChange w:id="344" w:author="Jonathan Mielchen" w:date="2024-09-24T22:43:00Z" w16du:dateUtc="2024-09-24T20:43:00Z">
            <w:rPr>
              <w:lang w:val="de-DE"/>
            </w:rPr>
          </w:rPrChange>
        </w:rPr>
        <w:t>wäre</w:t>
      </w:r>
      <w:proofErr w:type="spellEnd"/>
    </w:p>
    <w:p w14:paraId="4DC200AF" w14:textId="77777777" w:rsidR="00A17E1C" w:rsidRPr="00A17E1C" w:rsidRDefault="00A17E1C" w:rsidP="00A17E1C">
      <w:pPr>
        <w:rPr>
          <w:lang w:val="en-US"/>
          <w:rPrChange w:id="345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346" w:author="Jonathan Mielchen" w:date="2024-09-24T22:43:00Z" w16du:dateUtc="2024-09-24T20:43:00Z">
            <w:rPr>
              <w:lang w:val="de-DE"/>
            </w:rPr>
          </w:rPrChange>
        </w:rPr>
        <w:t xml:space="preserve">der monitor für die </w:t>
      </w:r>
      <w:proofErr w:type="spellStart"/>
      <w:r w:rsidRPr="00A17E1C">
        <w:rPr>
          <w:lang w:val="en-US"/>
          <w:rPrChange w:id="347" w:author="Jonathan Mielchen" w:date="2024-09-24T22:43:00Z" w16du:dateUtc="2024-09-24T20:43:00Z">
            <w:rPr>
              <w:lang w:val="de-DE"/>
            </w:rPr>
          </w:rPrChange>
        </w:rPr>
        <w:t>aktuell</w:t>
      </w:r>
      <w:proofErr w:type="spellEnd"/>
      <w:r w:rsidRPr="00A17E1C">
        <w:rPr>
          <w:lang w:val="en-US"/>
          <w:rPrChange w:id="348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349" w:author="Jonathan Mielchen" w:date="2024-09-24T22:43:00Z" w16du:dateUtc="2024-09-24T20:43:00Z">
            <w:rPr>
              <w:lang w:val="de-DE"/>
            </w:rPr>
          </w:rPrChange>
        </w:rPr>
        <w:t>im</w:t>
      </w:r>
      <w:proofErr w:type="spellEnd"/>
      <w:r w:rsidRPr="00A17E1C">
        <w:rPr>
          <w:lang w:val="en-US"/>
          <w:rPrChange w:id="350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351" w:author="Jonathan Mielchen" w:date="2024-09-24T22:43:00Z" w16du:dateUtc="2024-09-24T20:43:00Z">
            <w:rPr>
              <w:lang w:val="de-DE"/>
            </w:rPr>
          </w:rPrChange>
        </w:rPr>
        <w:t>emulierten</w:t>
      </w:r>
      <w:proofErr w:type="spellEnd"/>
      <w:r w:rsidRPr="00A17E1C">
        <w:rPr>
          <w:lang w:val="en-US"/>
          <w:rPrChange w:id="352" w:author="Jonathan Mielchen" w:date="2024-09-24T22:43:00Z" w16du:dateUtc="2024-09-24T20:43:00Z">
            <w:rPr>
              <w:lang w:val="de-DE"/>
            </w:rPr>
          </w:rPrChange>
        </w:rPr>
        <w:t xml:space="preserve"> TLB </w:t>
      </w:r>
      <w:proofErr w:type="spellStart"/>
      <w:r w:rsidRPr="00A17E1C">
        <w:rPr>
          <w:lang w:val="en-US"/>
          <w:rPrChange w:id="353" w:author="Jonathan Mielchen" w:date="2024-09-24T22:43:00Z" w16du:dateUtc="2024-09-24T20:43:00Z">
            <w:rPr>
              <w:lang w:val="de-DE"/>
            </w:rPr>
          </w:rPrChange>
        </w:rPr>
        <w:t>enthaltene</w:t>
      </w:r>
      <w:proofErr w:type="spellEnd"/>
      <w:r w:rsidRPr="00A17E1C">
        <w:rPr>
          <w:lang w:val="en-US"/>
          <w:rPrChange w:id="354" w:author="Jonathan Mielchen" w:date="2024-09-24T22:43:00Z" w16du:dateUtc="2024-09-24T20:43:00Z">
            <w:rPr>
              <w:lang w:val="de-DE"/>
            </w:rPr>
          </w:rPrChange>
        </w:rPr>
        <w:t xml:space="preserve"> Mappings.</w:t>
      </w:r>
    </w:p>
    <w:p w14:paraId="26A127A5" w14:textId="77777777" w:rsidR="00A17E1C" w:rsidRPr="00A17E1C" w:rsidRDefault="00A17E1C" w:rsidP="00A17E1C">
      <w:pPr>
        <w:rPr>
          <w:lang w:val="en-US"/>
          <w:rPrChange w:id="355" w:author="Jonathan Mielchen" w:date="2024-09-24T22:43:00Z" w16du:dateUtc="2024-09-24T20:43:00Z">
            <w:rPr>
              <w:lang w:val="de-DE"/>
            </w:rPr>
          </w:rPrChange>
        </w:rPr>
      </w:pPr>
      <w:proofErr w:type="spellStart"/>
      <w:r w:rsidRPr="00A17E1C">
        <w:rPr>
          <w:lang w:val="en-US"/>
          <w:rPrChange w:id="356" w:author="Jonathan Mielchen" w:date="2024-09-24T22:43:00Z" w16du:dateUtc="2024-09-24T20:43:00Z">
            <w:rPr>
              <w:lang w:val="de-DE"/>
            </w:rPr>
          </w:rPrChange>
        </w:rPr>
        <w:t>Gerade</w:t>
      </w:r>
      <w:proofErr w:type="spellEnd"/>
      <w:r w:rsidRPr="00A17E1C">
        <w:rPr>
          <w:lang w:val="en-US"/>
          <w:rPrChange w:id="357" w:author="Jonathan Mielchen" w:date="2024-09-24T22:43:00Z" w16du:dateUtc="2024-09-24T20:43:00Z">
            <w:rPr>
              <w:lang w:val="de-DE"/>
            </w:rPr>
          </w:rPrChange>
        </w:rPr>
        <w:t xml:space="preserve"> für RISC-V war </w:t>
      </w:r>
      <w:proofErr w:type="spellStart"/>
      <w:r w:rsidRPr="00A17E1C">
        <w:rPr>
          <w:lang w:val="en-US"/>
          <w:rPrChange w:id="358" w:author="Jonathan Mielchen" w:date="2024-09-24T22:43:00Z" w16du:dateUtc="2024-09-24T20:43:00Z">
            <w:rPr>
              <w:lang w:val="de-DE"/>
            </w:rPr>
          </w:rPrChange>
        </w:rPr>
        <w:t>dieser</w:t>
      </w:r>
      <w:proofErr w:type="spellEnd"/>
      <w:r w:rsidRPr="00A17E1C">
        <w:rPr>
          <w:lang w:val="en-US"/>
          <w:rPrChange w:id="359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360" w:author="Jonathan Mielchen" w:date="2024-09-24T22:43:00Z" w16du:dateUtc="2024-09-24T20:43:00Z">
            <w:rPr>
              <w:lang w:val="de-DE"/>
            </w:rPr>
          </w:rPrChange>
        </w:rPr>
        <w:t>allerdings</w:t>
      </w:r>
      <w:proofErr w:type="spellEnd"/>
      <w:r w:rsidRPr="00A17E1C">
        <w:rPr>
          <w:lang w:val="en-US"/>
          <w:rPrChange w:id="361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362" w:author="Jonathan Mielchen" w:date="2024-09-24T22:43:00Z" w16du:dateUtc="2024-09-24T20:43:00Z">
            <w:rPr>
              <w:lang w:val="de-DE"/>
            </w:rPr>
          </w:rPrChange>
        </w:rPr>
        <w:t>nicht</w:t>
      </w:r>
      <w:proofErr w:type="spellEnd"/>
      <w:r w:rsidRPr="00A17E1C">
        <w:rPr>
          <w:lang w:val="en-US"/>
          <w:rPrChange w:id="363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364" w:author="Jonathan Mielchen" w:date="2024-09-24T22:43:00Z" w16du:dateUtc="2024-09-24T20:43:00Z">
            <w:rPr>
              <w:lang w:val="de-DE"/>
            </w:rPr>
          </w:rPrChange>
        </w:rPr>
        <w:t>verfügbar</w:t>
      </w:r>
      <w:proofErr w:type="spellEnd"/>
      <w:r w:rsidRPr="00A17E1C">
        <w:rPr>
          <w:lang w:val="en-US"/>
          <w:rPrChange w:id="365" w:author="Jonathan Mielchen" w:date="2024-09-24T22:43:00Z" w16du:dateUtc="2024-09-24T20:43:00Z">
            <w:rPr>
              <w:lang w:val="de-DE"/>
            </w:rPr>
          </w:rPrChange>
        </w:rPr>
        <w:t>.</w:t>
      </w:r>
      <w:commentRangeEnd w:id="331"/>
      <w:r w:rsidR="00031DFB">
        <w:rPr>
          <w:rStyle w:val="Kommentarzeichen"/>
        </w:rPr>
        <w:commentReference w:id="331"/>
      </w:r>
    </w:p>
    <w:p w14:paraId="0F7AB84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46 chapter 5. implementation</w:t>
      </w:r>
    </w:p>
    <w:p w14:paraId="71FBBB9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5.5.3 QEMU Record/replay</w:t>
      </w:r>
    </w:p>
    <w:p w14:paraId="6158036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QEMUs </w:t>
      </w:r>
      <w:proofErr w:type="spellStart"/>
      <w:r w:rsidRPr="00A17E1C">
        <w:rPr>
          <w:lang w:val="en-US"/>
        </w:rPr>
        <w:t>Redord</w:t>
      </w:r>
      <w:proofErr w:type="spellEnd"/>
      <w:r w:rsidRPr="00A17E1C">
        <w:rPr>
          <w:lang w:val="en-US"/>
        </w:rPr>
        <w:t>/replay feature allows a deterministic replay of a ma-</w:t>
      </w:r>
    </w:p>
    <w:p w14:paraId="0887F405" w14:textId="5223F706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chines execution by recording all non-deterministic events that </w:t>
      </w:r>
      <w:del w:id="366" w:author="Jonathan Mielchen" w:date="2024-09-24T23:30:00Z" w16du:dateUtc="2024-09-24T21:30:00Z">
        <w:r w:rsidRPr="00A17E1C" w:rsidDel="00031DFB">
          <w:rPr>
            <w:lang w:val="en-US"/>
          </w:rPr>
          <w:delText>happend</w:delText>
        </w:r>
      </w:del>
      <w:ins w:id="367" w:author="Jonathan Mielchen" w:date="2024-09-24T23:30:00Z" w16du:dateUtc="2024-09-24T21:30:00Z">
        <w:r w:rsidR="00031DFB" w:rsidRPr="00A17E1C">
          <w:rPr>
            <w:lang w:val="en-US"/>
          </w:rPr>
          <w:t>happened</w:t>
        </w:r>
      </w:ins>
      <w:r w:rsidRPr="00A17E1C">
        <w:rPr>
          <w:lang w:val="en-US"/>
        </w:rPr>
        <w:t>.</w:t>
      </w:r>
    </w:p>
    <w:p w14:paraId="62A9169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This can be especially helpful to investigate bugs that occur </w:t>
      </w:r>
      <w:proofErr w:type="gramStart"/>
      <w:r w:rsidRPr="00A17E1C">
        <w:rPr>
          <w:lang w:val="en-US"/>
        </w:rPr>
        <w:t>as a result of</w:t>
      </w:r>
      <w:proofErr w:type="gramEnd"/>
    </w:p>
    <w:p w14:paraId="0BD58B1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 interrupt or require special preconditions or timings to occur. With the</w:t>
      </w:r>
    </w:p>
    <w:p w14:paraId="1A457CB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Record/replay feature, it is easy to recreate the situation in which a bug or</w:t>
      </w:r>
    </w:p>
    <w:p w14:paraId="76CF763D" w14:textId="24E169A0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unexpected behavior </w:t>
      </w:r>
      <w:del w:id="368" w:author="Jonathan Mielchen" w:date="2024-09-24T23:30:00Z" w16du:dateUtc="2024-09-24T21:30:00Z">
        <w:r w:rsidRPr="00A17E1C" w:rsidDel="00031DFB">
          <w:rPr>
            <w:lang w:val="en-US"/>
          </w:rPr>
          <w:delText>occured</w:delText>
        </w:r>
      </w:del>
      <w:ins w:id="369" w:author="Jonathan Mielchen" w:date="2024-09-24T23:30:00Z" w16du:dateUtc="2024-09-24T21:30:00Z">
        <w:r w:rsidR="00031DFB" w:rsidRPr="00A17E1C">
          <w:rPr>
            <w:lang w:val="en-US"/>
          </w:rPr>
          <w:t>occurred</w:t>
        </w:r>
      </w:ins>
      <w:r w:rsidRPr="00A17E1C">
        <w:rPr>
          <w:lang w:val="en-US"/>
        </w:rPr>
        <w:t>. For this project, especially the mouse and</w:t>
      </w:r>
    </w:p>
    <w:p w14:paraId="0FF7ED9C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keybord</w:t>
      </w:r>
      <w:proofErr w:type="spellEnd"/>
      <w:r w:rsidRPr="00A17E1C">
        <w:rPr>
          <w:lang w:val="en-US"/>
        </w:rPr>
        <w:t xml:space="preserve"> input and the hardware clock are interesting non-deterministic</w:t>
      </w:r>
    </w:p>
    <w:p w14:paraId="35633F6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events that influence the execution of the system [].</w:t>
      </w:r>
    </w:p>
    <w:p w14:paraId="3B853CE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5.5.4 Double GDB Setup</w:t>
      </w:r>
    </w:p>
    <w:p w14:paraId="017EFB0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 Evaluation</w:t>
      </w:r>
    </w:p>
    <w:p w14:paraId="7F713ED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previous chapters show the successful and transparent replacement</w:t>
      </w:r>
    </w:p>
    <w:p w14:paraId="3683BAC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the xv6 virtual memory system with a mapping function based TLB</w:t>
      </w:r>
    </w:p>
    <w:p w14:paraId="76A079F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miss handler. However, the design and implementation have a number</w:t>
      </w:r>
    </w:p>
    <w:p w14:paraId="0574029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shortcomings. This chapter will discuss these shortcomings of the</w:t>
      </w:r>
    </w:p>
    <w:p w14:paraId="4E9489D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presented mapping function </w:t>
      </w:r>
      <w:proofErr w:type="gramStart"/>
      <w:r w:rsidRPr="00A17E1C">
        <w:rPr>
          <w:lang w:val="en-US"/>
        </w:rPr>
        <w:t>in light of</w:t>
      </w:r>
      <w:proofErr w:type="gramEnd"/>
      <w:r w:rsidRPr="00A17E1C">
        <w:rPr>
          <w:lang w:val="en-US"/>
        </w:rPr>
        <w:t xml:space="preserve"> typical requirements to virtual</w:t>
      </w:r>
    </w:p>
    <w:p w14:paraId="3377CF6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systems. It will also attempt to qualitatively analyze the cost of</w:t>
      </w:r>
    </w:p>
    <w:p w14:paraId="165D3A6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exception handler implementing the mapping function and compare</w:t>
      </w:r>
    </w:p>
    <w:p w14:paraId="1197396C" w14:textId="3BCEE7EF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it to conventional page </w:t>
      </w:r>
      <w:del w:id="370" w:author="Jonathan Mielchen" w:date="2024-09-24T23:30:00Z" w16du:dateUtc="2024-09-24T21:30:00Z">
        <w:r w:rsidRPr="00A17E1C" w:rsidDel="00031DFB">
          <w:rPr>
            <w:lang w:val="en-US"/>
          </w:rPr>
          <w:delText>table based</w:delText>
        </w:r>
      </w:del>
      <w:ins w:id="371" w:author="Jonathan Mielchen" w:date="2024-09-24T23:30:00Z" w16du:dateUtc="2024-09-24T21:30:00Z">
        <w:r w:rsidR="00031DFB" w:rsidRPr="00A17E1C">
          <w:rPr>
            <w:lang w:val="en-US"/>
          </w:rPr>
          <w:t>table-based</w:t>
        </w:r>
      </w:ins>
      <w:r w:rsidRPr="00A17E1C">
        <w:rPr>
          <w:lang w:val="en-US"/>
        </w:rPr>
        <w:t xml:space="preserve"> schemes. The chapter will also discuss</w:t>
      </w:r>
    </w:p>
    <w:p w14:paraId="7182A53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some shortcomings of the implementation and give some ideas on how</w:t>
      </w:r>
    </w:p>
    <w:p w14:paraId="3C085B8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alleviate the problems.</w:t>
      </w:r>
    </w:p>
    <w:p w14:paraId="27AB7D3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6.1 Software-managed TLBs</w:t>
      </w:r>
    </w:p>
    <w:p w14:paraId="78F0866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Managing TLBs in software grants a lot of flexibility, but this flexibility</w:t>
      </w:r>
    </w:p>
    <w:p w14:paraId="3E60A67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does not come for free. While the general trade-offs between software</w:t>
      </w:r>
    </w:p>
    <w:p w14:paraId="1CDFBC2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hardware TLB managements have already been discussed in the</w:t>
      </w:r>
    </w:p>
    <w:p w14:paraId="4E41636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Fundamentals chapter 2, this section will go into more detail of the trade-</w:t>
      </w:r>
    </w:p>
    <w:p w14:paraId="3D904F3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offs of this specific design and implementation.</w:t>
      </w:r>
    </w:p>
    <w:p w14:paraId="643B220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6.1.1 Context Switch</w:t>
      </w:r>
    </w:p>
    <w:p w14:paraId="4B946F5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fast TLB miss handler presented by Gernot Heiser for the L4/MIPS</w:t>
      </w:r>
    </w:p>
    <w:p w14:paraId="187FEA1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implementation only uses three registers: Two of those registers are re-</w:t>
      </w:r>
    </w:p>
    <w:p w14:paraId="7E4468D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served for the kernel and the other one </w:t>
      </w:r>
      <w:proofErr w:type="gramStart"/>
      <w:r w:rsidRPr="00A17E1C">
        <w:rPr>
          <w:lang w:val="en-US"/>
        </w:rPr>
        <w:t>has to</w:t>
      </w:r>
      <w:proofErr w:type="gramEnd"/>
      <w:r w:rsidRPr="00A17E1C">
        <w:rPr>
          <w:lang w:val="en-US"/>
        </w:rPr>
        <w:t xml:space="preserve"> be saved in memory to later</w:t>
      </w:r>
    </w:p>
    <w:p w14:paraId="2177F7CC" w14:textId="6B1B0EA8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be restored [Hei99]. While the processor still </w:t>
      </w:r>
      <w:del w:id="372" w:author="Jonathan Mielchen" w:date="2024-09-24T23:30:00Z" w16du:dateUtc="2024-09-24T21:30:00Z">
        <w:r w:rsidRPr="00A17E1C" w:rsidDel="00031DFB">
          <w:rPr>
            <w:lang w:val="en-US"/>
          </w:rPr>
          <w:delText>has to</w:delText>
        </w:r>
      </w:del>
      <w:ins w:id="373" w:author="Jonathan Mielchen" w:date="2024-09-24T23:30:00Z" w16du:dateUtc="2024-09-24T21:30:00Z">
        <w:r w:rsidR="00031DFB" w:rsidRPr="00A17E1C">
          <w:rPr>
            <w:lang w:val="en-US"/>
          </w:rPr>
          <w:t>must</w:t>
        </w:r>
      </w:ins>
      <w:r w:rsidRPr="00A17E1C">
        <w:rPr>
          <w:lang w:val="en-US"/>
        </w:rPr>
        <w:t xml:space="preserve"> run the instructions,</w:t>
      </w:r>
    </w:p>
    <w:p w14:paraId="126A1D5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is only minimally invasive for the state of the kernel.</w:t>
      </w:r>
    </w:p>
    <w:p w14:paraId="0BF51A8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This implementation performs a complete save of the processor state,</w:t>
      </w:r>
    </w:p>
    <w:p w14:paraId="550696A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including most of the 32 registers that RISC-V offers. This allows running</w:t>
      </w:r>
    </w:p>
    <w:p w14:paraId="78CEBC6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 code from the exception handler without having to think about what</w:t>
      </w:r>
    </w:p>
    <w:p w14:paraId="2E1E30D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registers are mangled by the code, which is very useful for trying different</w:t>
      </w:r>
    </w:p>
    <w:p w14:paraId="5745040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implementations. The trade-off here lies between ease of programmability</w:t>
      </w:r>
    </w:p>
    <w:p w14:paraId="0DB8121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performance.</w:t>
      </w:r>
    </w:p>
    <w:p w14:paraId="699A501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47</w:t>
      </w:r>
    </w:p>
    <w:p w14:paraId="5FFEB55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48 chapter 6. evaluation</w:t>
      </w:r>
    </w:p>
    <w:p w14:paraId="497F3BD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6.1.2 Pipeline Flush</w:t>
      </w:r>
    </w:p>
    <w:p w14:paraId="3127AFA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Exception handlers not only change the state of the processor that is</w:t>
      </w:r>
    </w:p>
    <w:p w14:paraId="5A89650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exposed to the programmer, they also disturb the transparent state con-</w:t>
      </w:r>
    </w:p>
    <w:p w14:paraId="63F526C3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sisting</w:t>
      </w:r>
      <w:proofErr w:type="spellEnd"/>
      <w:r w:rsidRPr="00A17E1C">
        <w:rPr>
          <w:lang w:val="en-US"/>
        </w:rPr>
        <w:t xml:space="preserve"> of the instruction pipeline and the reorder buffer. Running </w:t>
      </w:r>
      <w:proofErr w:type="spellStart"/>
      <w:r w:rsidRPr="00A17E1C">
        <w:rPr>
          <w:lang w:val="en-US"/>
        </w:rPr>
        <w:t>instruc</w:t>
      </w:r>
      <w:proofErr w:type="spellEnd"/>
      <w:r w:rsidRPr="00A17E1C">
        <w:rPr>
          <w:lang w:val="en-US"/>
        </w:rPr>
        <w:t>-</w:t>
      </w:r>
    </w:p>
    <w:p w14:paraId="4EDCFEA6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tions</w:t>
      </w:r>
      <w:proofErr w:type="spellEnd"/>
      <w:r w:rsidRPr="00A17E1C">
        <w:rPr>
          <w:lang w:val="en-US"/>
        </w:rPr>
        <w:t xml:space="preserve"> from the context of the exception handler (coupled with RISC-V</w:t>
      </w:r>
    </w:p>
    <w:p w14:paraId="0F22112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handling memory faults precisely [Wat+24]) requires a flush of both re-</w:t>
      </w:r>
    </w:p>
    <w:p w14:paraId="28F8DFC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order buffer and instruction pipeline [JM98a]. Instructions that have</w:t>
      </w:r>
    </w:p>
    <w:p w14:paraId="6EACE01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already been partially executed in the pipeline </w:t>
      </w:r>
      <w:proofErr w:type="gramStart"/>
      <w:r w:rsidRPr="00A17E1C">
        <w:rPr>
          <w:lang w:val="en-US"/>
        </w:rPr>
        <w:t>have to</w:t>
      </w:r>
      <w:proofErr w:type="gramEnd"/>
      <w:r w:rsidRPr="00A17E1C">
        <w:rPr>
          <w:lang w:val="en-US"/>
        </w:rPr>
        <w:t xml:space="preserve"> be restarted, im-</w:t>
      </w:r>
    </w:p>
    <w:p w14:paraId="791E425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posing extra cost on the software handler [JM98c].</w:t>
      </w:r>
    </w:p>
    <w:p w14:paraId="18E448B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6.1.3 Exception Handler</w:t>
      </w:r>
    </w:p>
    <w:p w14:paraId="08C776F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key difference of this exception handler and exception handlers of</w:t>
      </w:r>
    </w:p>
    <w:p w14:paraId="672BC8A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other software-based virtual memory designs </w:t>
      </w:r>
      <w:proofErr w:type="gramStart"/>
      <w:r w:rsidRPr="00A17E1C">
        <w:rPr>
          <w:lang w:val="en-US"/>
        </w:rPr>
        <w:t>is</w:t>
      </w:r>
      <w:proofErr w:type="gramEnd"/>
      <w:r w:rsidRPr="00A17E1C">
        <w:rPr>
          <w:lang w:val="en-US"/>
        </w:rPr>
        <w:t xml:space="preserve"> that this one does not</w:t>
      </w:r>
    </w:p>
    <w:p w14:paraId="15BEAB1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need to access memory to generate mappings (apart from the register</w:t>
      </w:r>
    </w:p>
    <w:p w14:paraId="4EB5FF5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state save). Looking back at listing ?? it is apparent that there still are</w:t>
      </w:r>
    </w:p>
    <w:p w14:paraId="3712C8F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some memory references: Mostly the function call of the </w:t>
      </w:r>
      <w:proofErr w:type="spellStart"/>
      <w:r w:rsidRPr="00A17E1C">
        <w:rPr>
          <w:lang w:val="en-US"/>
        </w:rPr>
        <w:t>get_</w:t>
      </w:r>
      <w:proofErr w:type="gramStart"/>
      <w:r w:rsidRPr="00A17E1C">
        <w:rPr>
          <w:lang w:val="en-US"/>
        </w:rPr>
        <w:t>mapping</w:t>
      </w:r>
      <w:proofErr w:type="spellEnd"/>
      <w:r w:rsidRPr="00A17E1C">
        <w:rPr>
          <w:lang w:val="en-US"/>
        </w:rPr>
        <w:t>(</w:t>
      </w:r>
      <w:proofErr w:type="gramEnd"/>
      <w:r w:rsidRPr="00A17E1C">
        <w:rPr>
          <w:lang w:val="en-US"/>
        </w:rPr>
        <w:t>)</w:t>
      </w:r>
    </w:p>
    <w:p w14:paraId="66B3687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function would generate code that writes to the stack. But the function</w:t>
      </w:r>
    </w:p>
    <w:p w14:paraId="0BBB8FC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call is only for readability of the code and could also be </w:t>
      </w:r>
      <w:proofErr w:type="spellStart"/>
      <w:r w:rsidRPr="00A17E1C">
        <w:rPr>
          <w:lang w:val="en-US"/>
        </w:rPr>
        <w:t>inlined</w:t>
      </w:r>
      <w:proofErr w:type="spellEnd"/>
      <w:r w:rsidRPr="00A17E1C">
        <w:rPr>
          <w:lang w:val="en-US"/>
        </w:rPr>
        <w:t>. Otherwise</w:t>
      </w:r>
    </w:p>
    <w:p w14:paraId="3588548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implementation is based on calculation for determining the memory</w:t>
      </w:r>
    </w:p>
    <w:p w14:paraId="4A1FD3E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offset from the ASID and bitwise operations. This is an advantage over</w:t>
      </w:r>
    </w:p>
    <w:p w14:paraId="421201D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radix page table systems that may need up to five memory references in</w:t>
      </w:r>
    </w:p>
    <w:p w14:paraId="47DE622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contemporary architectures [Int17].</w:t>
      </w:r>
    </w:p>
    <w:p w14:paraId="3968A7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6.2 Segmented Memory Design</w:t>
      </w:r>
    </w:p>
    <w:p w14:paraId="7EF9FBF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segmented mapping function design has some fundamental problems</w:t>
      </w:r>
    </w:p>
    <w:p w14:paraId="5744688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that restrict</w:t>
      </w:r>
    </w:p>
    <w:p w14:paraId="766A102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Fragmentation</w:t>
      </w:r>
    </w:p>
    <w:p w14:paraId="5DFB7D1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Limited Process count</w:t>
      </w:r>
    </w:p>
    <w:p w14:paraId="13FAC72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6.3 Memory System Requirements</w:t>
      </w:r>
    </w:p>
    <w:p w14:paraId="16B7F1C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a quantitative assessment of the design, the functional requirements</w:t>
      </w:r>
    </w:p>
    <w:p w14:paraId="29C400E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virtual memory system from chapter 2 are revisited.</w:t>
      </w:r>
    </w:p>
    <w:p w14:paraId="5F63063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Address Space Protection / Isolation Since all memory accesses</w:t>
      </w:r>
    </w:p>
    <w:p w14:paraId="74F3431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from virtual addresses go through the TLB, a proper isolation of processes</w:t>
      </w:r>
    </w:p>
    <w:p w14:paraId="336125D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 the TLB exception handler guarantees isolation of processes. ASIDs are</w:t>
      </w:r>
    </w:p>
    <w:p w14:paraId="30F57F5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used as the foundation of address calculation to provide each process with</w:t>
      </w:r>
    </w:p>
    <w:p w14:paraId="552355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distinct physical memory space. Synchronization on the data structure</w:t>
      </w:r>
    </w:p>
    <w:p w14:paraId="479F2C2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managing ASIDs makes sure that no two processes can have the same</w:t>
      </w:r>
    </w:p>
    <w:p w14:paraId="406CD09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ASID while both are alive.</w:t>
      </w:r>
    </w:p>
    <w:p w14:paraId="298B328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6.4. cost analysis 49</w:t>
      </w:r>
    </w:p>
    <w:p w14:paraId="5C1F5B8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Large Address Space Segmentation restricts the maximum size each</w:t>
      </w:r>
    </w:p>
    <w:p w14:paraId="3A076A7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process can have. One could implement dynamic resizing of address</w:t>
      </w:r>
    </w:p>
    <w:p w14:paraId="498C2CF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spaces or allow processes to hold multiple ASIDs to allow processes to</w:t>
      </w:r>
    </w:p>
    <w:p w14:paraId="21A5385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increase their memory over the statically determined maximum limit.</w:t>
      </w:r>
    </w:p>
    <w:p w14:paraId="5A6E9E0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That would however increase the complexity of the mapping function.</w:t>
      </w:r>
    </w:p>
    <w:p w14:paraId="60B105C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Another idea would be to have address spaces with different (</w:t>
      </w:r>
      <w:proofErr w:type="spellStart"/>
      <w:r w:rsidRPr="00A17E1C">
        <w:rPr>
          <w:lang w:val="en-US"/>
        </w:rPr>
        <w:t>predeter</w:t>
      </w:r>
      <w:proofErr w:type="spellEnd"/>
      <w:r w:rsidRPr="00A17E1C">
        <w:rPr>
          <w:lang w:val="en-US"/>
        </w:rPr>
        <w:t>-</w:t>
      </w:r>
    </w:p>
    <w:p w14:paraId="0238571A" w14:textId="3B2D43AF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mined) sizes that could then be assigned according to a </w:t>
      </w:r>
      <w:del w:id="374" w:author="Jonathan Mielchen" w:date="2024-09-24T23:31:00Z" w16du:dateUtc="2024-09-24T21:31:00Z">
        <w:r w:rsidRPr="00A17E1C" w:rsidDel="00531F04">
          <w:rPr>
            <w:lang w:val="en-US"/>
          </w:rPr>
          <w:delText>programs</w:delText>
        </w:r>
      </w:del>
      <w:ins w:id="375" w:author="Jonathan Mielchen" w:date="2024-09-24T23:31:00Z" w16du:dateUtc="2024-09-24T21:31:00Z">
        <w:r w:rsidR="00531F04" w:rsidRPr="00A17E1C">
          <w:rPr>
            <w:lang w:val="en-US"/>
          </w:rPr>
          <w:t>program’s</w:t>
        </w:r>
      </w:ins>
      <w:r w:rsidRPr="00A17E1C">
        <w:rPr>
          <w:lang w:val="en-US"/>
        </w:rPr>
        <w:t xml:space="preserve"> memory</w:t>
      </w:r>
    </w:p>
    <w:p w14:paraId="46723AD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demands.</w:t>
      </w:r>
    </w:p>
    <w:p w14:paraId="27472A8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Superpages The current state of the design does not really deal in</w:t>
      </w:r>
    </w:p>
    <w:p w14:paraId="7036B21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pages but rather in complete address spaces. As such, super pages are not</w:t>
      </w:r>
    </w:p>
    <w:p w14:paraId="7D5BEA2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supported.</w:t>
      </w:r>
    </w:p>
    <w:p w14:paraId="4A3308D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Flexibility Pages in the virtual memory space can be placed anywhere</w:t>
      </w:r>
    </w:p>
    <w:p w14:paraId="22E67014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as long as</w:t>
      </w:r>
      <w:proofErr w:type="gramEnd"/>
      <w:r w:rsidRPr="00A17E1C">
        <w:rPr>
          <w:lang w:val="en-US"/>
        </w:rPr>
        <w:t xml:space="preserve"> they are within the maximum address space size. And they</w:t>
      </w:r>
    </w:p>
    <w:p w14:paraId="7D66788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must not clash with the heap space that will always be expanding from</w:t>
      </w:r>
    </w:p>
    <w:p w14:paraId="5F2B5F0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low to high addresses.</w:t>
      </w:r>
    </w:p>
    <w:p w14:paraId="1DEAB85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Sparsity </w:t>
      </w:r>
      <w:proofErr w:type="spellStart"/>
      <w:r w:rsidRPr="00A17E1C">
        <w:rPr>
          <w:lang w:val="en-US"/>
        </w:rPr>
        <w:t>Sparsity</w:t>
      </w:r>
      <w:proofErr w:type="spellEnd"/>
      <w:r w:rsidRPr="00A17E1C">
        <w:rPr>
          <w:lang w:val="en-US"/>
        </w:rPr>
        <w:t xml:space="preserve"> in page table based virtual memory systems is about</w:t>
      </w:r>
    </w:p>
    <w:p w14:paraId="50ADA430" w14:textId="50DE88C6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efficiently supporting huge address spaces with only a </w:t>
      </w:r>
      <w:del w:id="376" w:author="Jonathan Mielchen" w:date="2024-09-24T23:31:00Z" w16du:dateUtc="2024-09-24T21:31:00Z">
        <w:r w:rsidRPr="00A17E1C" w:rsidDel="00531F04">
          <w:rPr>
            <w:lang w:val="en-US"/>
          </w:rPr>
          <w:delText>small numbers</w:delText>
        </w:r>
      </w:del>
      <w:ins w:id="377" w:author="Jonathan Mielchen" w:date="2024-09-24T23:31:00Z" w16du:dateUtc="2024-09-24T21:31:00Z">
        <w:r w:rsidR="00531F04" w:rsidRPr="00A17E1C">
          <w:rPr>
            <w:lang w:val="en-US"/>
          </w:rPr>
          <w:t>small number</w:t>
        </w:r>
      </w:ins>
      <w:r w:rsidRPr="00A17E1C">
        <w:rPr>
          <w:lang w:val="en-US"/>
        </w:rPr>
        <w:t xml:space="preserve"> of</w:t>
      </w:r>
    </w:p>
    <w:p w14:paraId="30809816" w14:textId="631A0DE2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pages being </w:t>
      </w:r>
      <w:del w:id="378" w:author="Jonathan Mielchen" w:date="2024-09-24T23:31:00Z" w16du:dateUtc="2024-09-24T21:31:00Z">
        <w:r w:rsidRPr="00A17E1C" w:rsidDel="00531F04">
          <w:rPr>
            <w:lang w:val="en-US"/>
          </w:rPr>
          <w:delText>actually used</w:delText>
        </w:r>
      </w:del>
      <w:ins w:id="379" w:author="Jonathan Mielchen" w:date="2024-09-24T23:31:00Z" w16du:dateUtc="2024-09-24T21:31:00Z">
        <w:r w:rsidR="00531F04" w:rsidRPr="00A17E1C">
          <w:rPr>
            <w:lang w:val="en-US"/>
          </w:rPr>
          <w:t>used</w:t>
        </w:r>
      </w:ins>
      <w:r w:rsidRPr="00A17E1C">
        <w:rPr>
          <w:lang w:val="en-US"/>
        </w:rPr>
        <w:t>. The bookkeeping should use as little additional</w:t>
      </w:r>
    </w:p>
    <w:p w14:paraId="505744E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as possible.</w:t>
      </w:r>
    </w:p>
    <w:p w14:paraId="3EFA511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The stateless design requires no tables to store the bookkeeping for the</w:t>
      </w:r>
    </w:p>
    <w:p w14:paraId="2406BC8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mapping - there is no bookkeeping. However, huge address spaces are</w:t>
      </w:r>
    </w:p>
    <w:p w14:paraId="317B253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not supported and the internal fragmentation if very high.</w:t>
      </w:r>
    </w:p>
    <w:p w14:paraId="5C5076B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Swapping One of the most important tasks of a virtual memory system</w:t>
      </w:r>
    </w:p>
    <w:p w14:paraId="15E7375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is to automate the swapping of memory pages between main memory and</w:t>
      </w:r>
    </w:p>
    <w:p w14:paraId="62434E9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secondary storage. xv6 does not provide a good starting point to </w:t>
      </w:r>
      <w:proofErr w:type="spellStart"/>
      <w:r w:rsidRPr="00A17E1C">
        <w:rPr>
          <w:lang w:val="en-US"/>
        </w:rPr>
        <w:t>experi</w:t>
      </w:r>
      <w:proofErr w:type="spellEnd"/>
      <w:r w:rsidRPr="00A17E1C">
        <w:rPr>
          <w:lang w:val="en-US"/>
        </w:rPr>
        <w:t>-</w:t>
      </w:r>
    </w:p>
    <w:p w14:paraId="4B2BAB7C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ment</w:t>
      </w:r>
      <w:proofErr w:type="spellEnd"/>
      <w:r w:rsidRPr="00A17E1C">
        <w:rPr>
          <w:lang w:val="en-US"/>
        </w:rPr>
        <w:t xml:space="preserve"> with new virtual memory systems that also fulfil that requirement,</w:t>
      </w:r>
    </w:p>
    <w:p w14:paraId="655E94B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as xv6 does not implement page swapping. Programs are completely</w:t>
      </w:r>
    </w:p>
    <w:p w14:paraId="787BA35D" w14:textId="3764DDCB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held in memory </w:t>
      </w:r>
      <w:del w:id="380" w:author="Jonathan Mielchen" w:date="2024-09-24T23:32:00Z" w16du:dateUtc="2024-09-24T21:32:00Z">
        <w:r w:rsidRPr="00A17E1C" w:rsidDel="00531F04">
          <w:rPr>
            <w:lang w:val="en-US"/>
          </w:rPr>
          <w:delText>and also</w:delText>
        </w:r>
      </w:del>
      <w:ins w:id="381" w:author="Jonathan Mielchen" w:date="2024-09-24T23:32:00Z" w16du:dateUtc="2024-09-24T21:32:00Z">
        <w:r w:rsidR="00531F04" w:rsidRPr="00A17E1C">
          <w:rPr>
            <w:lang w:val="en-US"/>
          </w:rPr>
          <w:t>and</w:t>
        </w:r>
      </w:ins>
      <w:r w:rsidRPr="00A17E1C">
        <w:rPr>
          <w:lang w:val="en-US"/>
        </w:rPr>
        <w:t xml:space="preserve"> loaded completely into memory on execution</w:t>
      </w:r>
    </w:p>
    <w:p w14:paraId="3A372F2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[CKM11]. As such, page table faults of any kind will result in xv6 killing</w:t>
      </w:r>
    </w:p>
    <w:p w14:paraId="7218DB7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process.</w:t>
      </w:r>
    </w:p>
    <w:p w14:paraId="3EA9089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6.4 Cost Analysis</w:t>
      </w:r>
    </w:p>
    <w:p w14:paraId="75BBCCC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naive approach to measuring the performance of the virtual memory</w:t>
      </w:r>
    </w:p>
    <w:p w14:paraId="40AC613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 is to implement a xv6 user-level program that will result in a</w:t>
      </w:r>
    </w:p>
    <w:p w14:paraId="301A29F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number of TLB misses and thus prompt the triggering of the TLB refill</w:t>
      </w:r>
    </w:p>
    <w:p w14:paraId="76C897E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mechanism. The execution time of that program can be measured and the</w:t>
      </w:r>
    </w:p>
    <w:p w14:paraId="0879964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run first with the QEMU-emulated MMU, the software page table walker</w:t>
      </w:r>
    </w:p>
    <w:p w14:paraId="3B87BF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 the TLB miss handler, and the mapping function. It would however be</w:t>
      </w:r>
    </w:p>
    <w:p w14:paraId="61D5B4F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hard</w:t>
      </w:r>
    </w:p>
    <w:p w14:paraId="5E8B9ED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 the implementation, the cost introduced by memory accesses is very</w:t>
      </w:r>
    </w:p>
    <w:p w14:paraId="2D58E89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high, because the whole state of the register file is saved to memory. That</w:t>
      </w:r>
    </w:p>
    <w:p w14:paraId="46E067F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is an unacceptable cost for </w:t>
      </w:r>
      <w:proofErr w:type="spellStart"/>
      <w:proofErr w:type="gramStart"/>
      <w:r w:rsidRPr="00A17E1C">
        <w:rPr>
          <w:lang w:val="en-US"/>
        </w:rPr>
        <w:t>a</w:t>
      </w:r>
      <w:proofErr w:type="spellEnd"/>
      <w:proofErr w:type="gramEnd"/>
      <w:r w:rsidRPr="00A17E1C">
        <w:rPr>
          <w:lang w:val="en-US"/>
        </w:rPr>
        <w:t xml:space="preserve"> operation that is on the critical path of every</w:t>
      </w:r>
    </w:p>
    <w:p w14:paraId="2A021B0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50 chapter 6. evaluation</w:t>
      </w:r>
    </w:p>
    <w:p w14:paraId="2DD44F7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miss. It is however possible to omit most of these memory accesses</w:t>
      </w:r>
    </w:p>
    <w:p w14:paraId="44F83861" w14:textId="207F78E6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in favor of a </w:t>
      </w:r>
      <w:del w:id="382" w:author="Jonathan Mielchen" w:date="2024-09-24T23:32:00Z" w16du:dateUtc="2024-09-24T21:32:00Z">
        <w:r w:rsidRPr="00A17E1C" w:rsidDel="00531F04">
          <w:rPr>
            <w:lang w:val="en-US"/>
          </w:rPr>
          <w:delText>light-weight</w:delText>
        </w:r>
      </w:del>
      <w:ins w:id="383" w:author="Jonathan Mielchen" w:date="2024-09-24T23:32:00Z" w16du:dateUtc="2024-09-24T21:32:00Z">
        <w:r w:rsidR="00531F04" w:rsidRPr="00A17E1C">
          <w:rPr>
            <w:lang w:val="en-US"/>
          </w:rPr>
          <w:t>lightweight</w:t>
        </w:r>
      </w:ins>
      <w:r w:rsidRPr="00A17E1C">
        <w:rPr>
          <w:lang w:val="en-US"/>
        </w:rPr>
        <w:t xml:space="preserve"> TLB miss handler </w:t>
      </w:r>
      <w:proofErr w:type="gramStart"/>
      <w:r w:rsidRPr="00A17E1C">
        <w:rPr>
          <w:lang w:val="en-US"/>
        </w:rPr>
        <w:t>similar to</w:t>
      </w:r>
      <w:proofErr w:type="gramEnd"/>
      <w:r w:rsidRPr="00A17E1C">
        <w:rPr>
          <w:lang w:val="en-US"/>
        </w:rPr>
        <w:t xml:space="preserve"> the fast TLB miss</w:t>
      </w:r>
    </w:p>
    <w:p w14:paraId="0197C00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handler in [Hei99]. The main difference being that the TLB miss handler</w:t>
      </w:r>
    </w:p>
    <w:p w14:paraId="35AE776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 [Hei99] performs a page table walk and has thus access main memory.</w:t>
      </w:r>
    </w:p>
    <w:p w14:paraId="0127805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 optimized implementation of the mapping function can work with</w:t>
      </w:r>
    </w:p>
    <w:p w14:paraId="63743BD6" w14:textId="6871E405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only a small number of </w:t>
      </w:r>
      <w:del w:id="384" w:author="Jonathan Mielchen" w:date="2024-09-24T23:32:00Z" w16du:dateUtc="2024-09-24T21:32:00Z">
        <w:r w:rsidRPr="00A17E1C" w:rsidDel="00531F04">
          <w:rPr>
            <w:lang w:val="en-US"/>
          </w:rPr>
          <w:delText>register</w:delText>
        </w:r>
      </w:del>
      <w:ins w:id="385" w:author="Jonathan Mielchen" w:date="2024-09-24T23:32:00Z" w16du:dateUtc="2024-09-24T21:32:00Z">
        <w:r w:rsidR="00531F04" w:rsidRPr="00A17E1C">
          <w:rPr>
            <w:lang w:val="en-US"/>
          </w:rPr>
          <w:t>registers</w:t>
        </w:r>
      </w:ins>
      <w:r w:rsidRPr="00A17E1C">
        <w:rPr>
          <w:lang w:val="en-US"/>
        </w:rPr>
        <w:t>.</w:t>
      </w:r>
    </w:p>
    <w:p w14:paraId="7D28689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omit all memory accesses from the handler, some registers may be</w:t>
      </w:r>
    </w:p>
    <w:p w14:paraId="12416B1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reserved to be only used by kernel code, as MIPS does it with two registers.</w:t>
      </w:r>
    </w:p>
    <w:p w14:paraId="72B5D2C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However, compilers would have to be made aware of that. Depending on</w:t>
      </w:r>
    </w:p>
    <w:p w14:paraId="4464077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the application, reserving registers may still result in a loss of performance</w:t>
      </w:r>
    </w:p>
    <w:p w14:paraId="4C7E4A4C" w14:textId="66B098DF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because the availability of registers is imperative to the </w:t>
      </w:r>
      <w:del w:id="386" w:author="Jonathan Mielchen" w:date="2024-09-24T23:32:00Z" w16du:dateUtc="2024-09-24T21:32:00Z">
        <w:r w:rsidRPr="00A17E1C" w:rsidDel="00531F04">
          <w:rPr>
            <w:lang w:val="en-US"/>
          </w:rPr>
          <w:delText>compilers</w:delText>
        </w:r>
      </w:del>
      <w:ins w:id="387" w:author="Jonathan Mielchen" w:date="2024-09-24T23:32:00Z" w16du:dateUtc="2024-09-24T21:32:00Z">
        <w:r w:rsidR="00531F04" w:rsidRPr="00A17E1C">
          <w:rPr>
            <w:lang w:val="en-US"/>
          </w:rPr>
          <w:t>compiler’s</w:t>
        </w:r>
      </w:ins>
      <w:r w:rsidRPr="00A17E1C">
        <w:rPr>
          <w:lang w:val="en-US"/>
        </w:rPr>
        <w:t xml:space="preserve"> ability</w:t>
      </w:r>
    </w:p>
    <w:p w14:paraId="23F5340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to optimize code [EH13].</w:t>
      </w:r>
    </w:p>
    <w:p w14:paraId="10DACCE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Even when all memory references are eliminated from the handler code,</w:t>
      </w:r>
    </w:p>
    <w:p w14:paraId="34F2E51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it still impacts both the pipeline and the reorder buffer [JM97]. This can</w:t>
      </w:r>
    </w:p>
    <w:p w14:paraId="654BD89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not happen with a hardware-based TLB refill mechanism, as it would</w:t>
      </w:r>
    </w:p>
    <w:p w14:paraId="29C19B0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typically freeze the pipeline and not touch the reorder buffer [BL17].</w:t>
      </w:r>
    </w:p>
    <w:p w14:paraId="036665BF" w14:textId="37EA9D80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Instructions independent from the memory access could </w:t>
      </w:r>
      <w:del w:id="388" w:author="Jonathan Mielchen" w:date="2024-09-24T23:32:00Z" w16du:dateUtc="2024-09-24T21:32:00Z">
        <w:r w:rsidRPr="00A17E1C" w:rsidDel="00531F04">
          <w:rPr>
            <w:lang w:val="en-US"/>
          </w:rPr>
          <w:delText>still continue</w:delText>
        </w:r>
      </w:del>
      <w:ins w:id="389" w:author="Jonathan Mielchen" w:date="2024-09-24T23:32:00Z" w16du:dateUtc="2024-09-24T21:32:00Z">
        <w:r w:rsidR="00531F04" w:rsidRPr="00A17E1C">
          <w:rPr>
            <w:lang w:val="en-US"/>
          </w:rPr>
          <w:t>continue</w:t>
        </w:r>
      </w:ins>
    </w:p>
    <w:p w14:paraId="0A59F4F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execution while the TLB miss is being serviced [JM98b].</w:t>
      </w:r>
    </w:p>
    <w:p w14:paraId="381700B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[JJ01] proposes a solution that promises to alleviate the cost related to</w:t>
      </w:r>
    </w:p>
    <w:p w14:paraId="65826E2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calling of software interrupt handlers that disturb the pipeline. The</w:t>
      </w:r>
    </w:p>
    <w:p w14:paraId="57C89E9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paper describes a method to integrate exception handlers directly into the</w:t>
      </w:r>
    </w:p>
    <w:p w14:paraId="4677F6B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reorder buffer, avoiding the need to flush the pipeline when handling a</w:t>
      </w:r>
    </w:p>
    <w:p w14:paraId="033FD23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precise interrupt. The exception handler for TLB misses using a mapping</w:t>
      </w:r>
    </w:p>
    <w:p w14:paraId="42709A1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function can be very small and may thus benefit from the idea.</w:t>
      </w:r>
    </w:p>
    <w:p w14:paraId="74D445D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6.5 Potential Implementation Improvements</w:t>
      </w:r>
    </w:p>
    <w:p w14:paraId="0E881FA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TLB Flushing xv6 always flushes the complete TLB on process switch</w:t>
      </w:r>
    </w:p>
    <w:p w14:paraId="1732F55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[CKM11]. However, when switching from a process with ASID n to a</w:t>
      </w:r>
    </w:p>
    <w:p w14:paraId="18FB539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process with ASID m, it suffices to flush the TLB entries belonging to</w:t>
      </w:r>
    </w:p>
    <w:p w14:paraId="7CC19B4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ASID n only. The </w:t>
      </w:r>
      <w:proofErr w:type="spellStart"/>
      <w:r w:rsidRPr="00A17E1C">
        <w:rPr>
          <w:lang w:val="en-US"/>
        </w:rPr>
        <w:t>sfence.vma</w:t>
      </w:r>
      <w:proofErr w:type="spellEnd"/>
      <w:r w:rsidRPr="00A17E1C">
        <w:rPr>
          <w:lang w:val="en-US"/>
        </w:rPr>
        <w:t xml:space="preserve"> instruction already allows for such fine-</w:t>
      </w:r>
    </w:p>
    <w:p w14:paraId="2A6F803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grained control of the TLB. The memory fencing effect of the instruction</w:t>
      </w:r>
    </w:p>
    <w:p w14:paraId="12975E8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would not change that way [Wat+24].</w:t>
      </w:r>
    </w:p>
    <w:p w14:paraId="54124DF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Finer TLB Control As shown in chapter 4, MIPS [16] provides a very</w:t>
      </w:r>
    </w:p>
    <w:p w14:paraId="5D46C0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fine control of its TLB entries. Such fine control would allow the TLB</w:t>
      </w:r>
    </w:p>
    <w:p w14:paraId="7E5F1C6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handler to implement custom replacement policies which could adapt</w:t>
      </w:r>
    </w:p>
    <w:p w14:paraId="21D2D5B9" w14:textId="269F21DB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system to current </w:t>
      </w:r>
      <w:del w:id="390" w:author="Jonathan Mielchen" w:date="2024-09-24T23:32:00Z" w16du:dateUtc="2024-09-24T21:32:00Z">
        <w:r w:rsidRPr="00A17E1C" w:rsidDel="00531F04">
          <w:rPr>
            <w:lang w:val="en-US"/>
          </w:rPr>
          <w:delText>work loads</w:delText>
        </w:r>
      </w:del>
      <w:ins w:id="391" w:author="Jonathan Mielchen" w:date="2024-09-24T23:32:00Z" w16du:dateUtc="2024-09-24T21:32:00Z">
        <w:r w:rsidR="00531F04" w:rsidRPr="00A17E1C">
          <w:rPr>
            <w:lang w:val="en-US"/>
          </w:rPr>
          <w:t>workloads</w:t>
        </w:r>
      </w:ins>
      <w:r w:rsidRPr="00A17E1C">
        <w:rPr>
          <w:lang w:val="en-US"/>
        </w:rPr>
        <w:t xml:space="preserve"> and biasing cache replacement [Par+22].</w:t>
      </w:r>
    </w:p>
    <w:p w14:paraId="305DD66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7 Conclusion</w:t>
      </w:r>
    </w:p>
    <w:p w14:paraId="1AF5F53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This paper presented the theory behind and the modifications of the xv6</w:t>
      </w:r>
    </w:p>
    <w:p w14:paraId="68CE399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operating system running on the QEMU/RISC-V platform to transform</w:t>
      </w:r>
    </w:p>
    <w:p w14:paraId="4A844F8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fundamental control flow of the virtual memory path. The result</w:t>
      </w:r>
    </w:p>
    <w:p w14:paraId="50EC3A5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is a simple platform forming a foundation to start experimenting with</w:t>
      </w:r>
    </w:p>
    <w:p w14:paraId="1188352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mapping functions that replace the typical page table structure used by</w:t>
      </w:r>
    </w:p>
    <w:p w14:paraId="316C604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commodity hardware.</w:t>
      </w:r>
    </w:p>
    <w:p w14:paraId="25B568D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paper also presented a mapping function implemented on that plat-</w:t>
      </w:r>
    </w:p>
    <w:p w14:paraId="3B83E80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form, realizing a (quite restricted) virtual memory system, that works</w:t>
      </w:r>
    </w:p>
    <w:p w14:paraId="4E69524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completely without using any bookkeeping of mappings. The changes</w:t>
      </w:r>
    </w:p>
    <w:p w14:paraId="3986195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are completely transparent to the system call interface of the operating</w:t>
      </w:r>
    </w:p>
    <w:p w14:paraId="6886737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 and thus do not require changes to programs running on the xv6</w:t>
      </w:r>
    </w:p>
    <w:p w14:paraId="0907C4A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operating system.</w:t>
      </w:r>
    </w:p>
    <w:p w14:paraId="0A0F947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However, the evaluation showed clear deficits when compared to a con-</w:t>
      </w:r>
    </w:p>
    <w:p w14:paraId="12BF0DEB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ventional</w:t>
      </w:r>
      <w:proofErr w:type="spellEnd"/>
      <w:r w:rsidRPr="00A17E1C">
        <w:rPr>
          <w:lang w:val="en-US"/>
        </w:rPr>
        <w:t xml:space="preserve"> VM system regarding functional requirements to a memory</w:t>
      </w:r>
    </w:p>
    <w:p w14:paraId="4685B9C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system. Also, the mapping function has not been evaluated quantitatively</w:t>
      </w:r>
    </w:p>
    <w:p w14:paraId="1335C79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might suffer from performance issues on specific workloads. Also,</w:t>
      </w:r>
    </w:p>
    <w:p w14:paraId="11379938" w14:textId="3A784B01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the general problems with software-managed VM systems </w:t>
      </w:r>
      <w:del w:id="392" w:author="Jonathan Mielchen" w:date="2024-09-24T23:32:00Z" w16du:dateUtc="2024-09-24T21:32:00Z">
        <w:r w:rsidRPr="00A17E1C" w:rsidDel="00531F04">
          <w:rPr>
            <w:lang w:val="en-US"/>
          </w:rPr>
          <w:delText>still persist</w:delText>
        </w:r>
      </w:del>
      <w:ins w:id="393" w:author="Jonathan Mielchen" w:date="2024-09-24T23:32:00Z" w16du:dateUtc="2024-09-24T21:32:00Z">
        <w:r w:rsidR="00531F04" w:rsidRPr="00A17E1C">
          <w:rPr>
            <w:lang w:val="en-US"/>
          </w:rPr>
          <w:t>persist</w:t>
        </w:r>
      </w:ins>
      <w:r w:rsidRPr="00A17E1C">
        <w:rPr>
          <w:lang w:val="en-US"/>
        </w:rPr>
        <w:t xml:space="preserve"> in</w:t>
      </w:r>
    </w:p>
    <w:p w14:paraId="1CFDC24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mapping function design.</w:t>
      </w:r>
    </w:p>
    <w:p w14:paraId="4E11E0F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As this thesis provides a platform for further testing with function based</w:t>
      </w:r>
    </w:p>
    <w:p w14:paraId="1EF0947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VM systems, more work might go into further research on how these</w:t>
      </w:r>
    </w:p>
    <w:p w14:paraId="0E7D45B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functions could look like and how the functional requirements to VM</w:t>
      </w:r>
    </w:p>
    <w:p w14:paraId="76E77FA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systems could be realized with this approach. If some functions prove </w:t>
      </w:r>
      <w:proofErr w:type="spellStart"/>
      <w:r w:rsidRPr="00A17E1C">
        <w:rPr>
          <w:lang w:val="en-US"/>
        </w:rPr>
        <w:t>ef</w:t>
      </w:r>
      <w:proofErr w:type="spellEnd"/>
      <w:r w:rsidRPr="00A17E1C">
        <w:rPr>
          <w:lang w:val="en-US"/>
        </w:rPr>
        <w:t>-</w:t>
      </w:r>
    </w:p>
    <w:p w14:paraId="2A19EAAA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fective</w:t>
      </w:r>
      <w:proofErr w:type="spellEnd"/>
      <w:r w:rsidRPr="00A17E1C">
        <w:rPr>
          <w:lang w:val="en-US"/>
        </w:rPr>
        <w:t xml:space="preserve"> at providing proper virtual memory support, hardware designs to</w:t>
      </w:r>
    </w:p>
    <w:p w14:paraId="3F4C34E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implement such functions based on simple arithmetic operations may be</w:t>
      </w:r>
    </w:p>
    <w:p w14:paraId="699758A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examined. Hardware support for VM mapping functions would alleviate</w:t>
      </w:r>
    </w:p>
    <w:p w14:paraId="6E305EA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costs associated with context switches and pipeline disruptions.</w:t>
      </w:r>
    </w:p>
    <w:p w14:paraId="50ACD72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Exploration on good functions for memory mapping could start by look-</w:t>
      </w:r>
    </w:p>
    <w:p w14:paraId="11C7F2BB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ing</w:t>
      </w:r>
      <w:proofErr w:type="spellEnd"/>
      <w:r w:rsidRPr="00A17E1C">
        <w:rPr>
          <w:lang w:val="en-US"/>
        </w:rPr>
        <w:t xml:space="preserve"> into hash functions used by current inverted paging approaches,</w:t>
      </w:r>
    </w:p>
    <w:p w14:paraId="3EB79C7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which already show attributes which are very useful for distributing</w:t>
      </w:r>
    </w:p>
    <w:p w14:paraId="24F970D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pages across a smaller physical space while keeping spatial locality and</w:t>
      </w:r>
    </w:p>
    <w:p w14:paraId="106AE77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combating collisions.</w:t>
      </w:r>
    </w:p>
    <w:p w14:paraId="703F51C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51</w:t>
      </w:r>
    </w:p>
    <w:p w14:paraId="4831B91B" w14:textId="77777777" w:rsidR="00A17E1C" w:rsidRPr="00A17E1C" w:rsidRDefault="00A17E1C" w:rsidP="00A17E1C">
      <w:pPr>
        <w:rPr>
          <w:lang w:val="en-US"/>
        </w:rPr>
      </w:pPr>
    </w:p>
    <w:p w14:paraId="36970B10" w14:textId="77777777" w:rsidR="00A17E1C" w:rsidRPr="00A17E1C" w:rsidRDefault="00A17E1C" w:rsidP="00A17E1C">
      <w:pPr>
        <w:rPr>
          <w:lang w:val="en-US"/>
        </w:rPr>
      </w:pPr>
      <w:proofErr w:type="gramStart"/>
      <w:r w:rsidRPr="00A17E1C">
        <w:rPr>
          <w:lang w:val="en-US"/>
        </w:rPr>
        <w:t>A</w:t>
      </w:r>
      <w:proofErr w:type="gramEnd"/>
      <w:r w:rsidRPr="00A17E1C">
        <w:rPr>
          <w:lang w:val="en-US"/>
        </w:rPr>
        <w:t xml:space="preserve"> Unused paragraph</w:t>
      </w:r>
    </w:p>
    <w:p w14:paraId="5B903EE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dump</w:t>
      </w:r>
    </w:p>
    <w:p w14:paraId="47C8FDF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53</w:t>
      </w:r>
    </w:p>
    <w:p w14:paraId="04C346AC" w14:textId="77777777" w:rsidR="00A17E1C" w:rsidRPr="00A17E1C" w:rsidRDefault="00A17E1C" w:rsidP="00A17E1C">
      <w:pPr>
        <w:rPr>
          <w:lang w:val="en-US"/>
        </w:rPr>
      </w:pPr>
    </w:p>
    <w:p w14:paraId="527ADD7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References</w:t>
      </w:r>
    </w:p>
    <w:p w14:paraId="4E8F2C2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[] A Deep Dive into QEMU: TCG Memory Accesses.</w:t>
      </w:r>
    </w:p>
    <w:p w14:paraId="659D625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QEMU internals. https: // airbus-</w:t>
      </w:r>
      <w:proofErr w:type="spellStart"/>
      <w:proofErr w:type="gramStart"/>
      <w:r w:rsidRPr="00A17E1C">
        <w:rPr>
          <w:lang w:val="en-US"/>
        </w:rPr>
        <w:t>seclab.github</w:t>
      </w:r>
      <w:proofErr w:type="spellEnd"/>
      <w:proofErr w:type="gramEnd"/>
      <w:r w:rsidRPr="00A17E1C">
        <w:rPr>
          <w:lang w:val="en-US"/>
        </w:rPr>
        <w:t>.</w:t>
      </w:r>
    </w:p>
    <w:p w14:paraId="61D2170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io/ </w:t>
      </w:r>
      <w:proofErr w:type="spellStart"/>
      <w:r w:rsidRPr="00A17E1C">
        <w:rPr>
          <w:lang w:val="en-US"/>
        </w:rPr>
        <w:t>qemu_blog</w:t>
      </w:r>
      <w:proofErr w:type="spellEnd"/>
      <w:r w:rsidRPr="00A17E1C">
        <w:rPr>
          <w:lang w:val="en-US"/>
        </w:rPr>
        <w:t xml:space="preserve"> / tcg_p3.html (visited on 07/16/2024)</w:t>
      </w:r>
    </w:p>
    <w:p w14:paraId="53C9E0E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(page 30).</w:t>
      </w:r>
    </w:p>
    <w:p w14:paraId="02C4C4D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[BCR] TW Barr, AL Cox, and S Rixner. Translation</w:t>
      </w:r>
    </w:p>
    <w:p w14:paraId="51C079A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Caching: Skip, Don’t Walk (the Page Table). In: Pro-</w:t>
      </w:r>
    </w:p>
    <w:p w14:paraId="60078D5A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ceedings</w:t>
      </w:r>
      <w:proofErr w:type="spellEnd"/>
      <w:r w:rsidRPr="00A17E1C">
        <w:rPr>
          <w:lang w:val="en-US"/>
        </w:rPr>
        <w:t xml:space="preserve"> of the 37th Annual International Symposium</w:t>
      </w:r>
    </w:p>
    <w:p w14:paraId="1CC6A17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on Computer Architecture, pp. 48–59 (pages 8, 15, 16).</w:t>
      </w:r>
    </w:p>
    <w:p w14:paraId="0B2C4D8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[BL17] A Bhattacharjee and D Lustig. Architectural and</w:t>
      </w:r>
    </w:p>
    <w:p w14:paraId="3DA7404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operating system support for virtual memory. Morgan</w:t>
      </w:r>
    </w:p>
    <w:p w14:paraId="545AF1B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&amp; Claypool Publishers, 2017 (pages 1, 50).</w:t>
      </w:r>
    </w:p>
    <w:p w14:paraId="3FF8ADB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[CKM11] R Cox, MF Kaashoek, and R Morris. Xv6,</w:t>
      </w:r>
    </w:p>
    <w:p w14:paraId="422DE97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 simple Unix-like teaching operating system. 2011</w:t>
      </w:r>
    </w:p>
    <w:p w14:paraId="7662C18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(pages 13, 20, 22, 25, 31, 33, 36, 40, 42, 49, 50).</w:t>
      </w:r>
    </w:p>
    <w:p w14:paraId="45A7AB4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[Den70] PJ Denning. Virtual memory. In: ACM Com-</w:t>
      </w:r>
    </w:p>
    <w:p w14:paraId="4C622B57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puting</w:t>
      </w:r>
      <w:proofErr w:type="spellEnd"/>
      <w:r w:rsidRPr="00A17E1C">
        <w:rPr>
          <w:lang w:val="en-US"/>
        </w:rPr>
        <w:t xml:space="preserve"> Surveys (CSUR) 2(</w:t>
      </w:r>
      <w:proofErr w:type="gramStart"/>
      <w:r w:rsidRPr="00A17E1C">
        <w:rPr>
          <w:lang w:val="en-US"/>
        </w:rPr>
        <w:t>3):(</w:t>
      </w:r>
      <w:proofErr w:type="gramEnd"/>
      <w:r w:rsidRPr="00A17E1C">
        <w:rPr>
          <w:lang w:val="en-US"/>
        </w:rPr>
        <w:t>1970), 153–189 (pages 3,</w:t>
      </w:r>
    </w:p>
    <w:p w14:paraId="6D25881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8).</w:t>
      </w:r>
    </w:p>
    <w:p w14:paraId="53E1B76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[Den96] PJ Denning. Virtual memory. In: ACM Com-</w:t>
      </w:r>
    </w:p>
    <w:p w14:paraId="15452842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puting</w:t>
      </w:r>
      <w:proofErr w:type="spellEnd"/>
      <w:r w:rsidRPr="00A17E1C">
        <w:rPr>
          <w:lang w:val="en-US"/>
        </w:rPr>
        <w:t xml:space="preserve"> Surveys (CSUR) 28(</w:t>
      </w:r>
      <w:proofErr w:type="gramStart"/>
      <w:r w:rsidRPr="00A17E1C">
        <w:rPr>
          <w:lang w:val="en-US"/>
        </w:rPr>
        <w:t>1):(</w:t>
      </w:r>
      <w:proofErr w:type="gramEnd"/>
      <w:r w:rsidRPr="00A17E1C">
        <w:rPr>
          <w:lang w:val="en-US"/>
        </w:rPr>
        <w:t>1996), 213–216 (page 3).</w:t>
      </w:r>
    </w:p>
    <w:p w14:paraId="192636E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[Dre07] U </w:t>
      </w:r>
      <w:proofErr w:type="spellStart"/>
      <w:r w:rsidRPr="00A17E1C">
        <w:rPr>
          <w:lang w:val="en-US"/>
        </w:rPr>
        <w:t>Drepper</w:t>
      </w:r>
      <w:proofErr w:type="spellEnd"/>
      <w:r w:rsidRPr="00A17E1C">
        <w:rPr>
          <w:lang w:val="en-US"/>
        </w:rPr>
        <w:t>. What every programmer should</w:t>
      </w:r>
    </w:p>
    <w:p w14:paraId="6A152E5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know about memory. In: Red Hat, Inc 11(</w:t>
      </w:r>
      <w:proofErr w:type="gramStart"/>
      <w:r w:rsidRPr="00A17E1C">
        <w:rPr>
          <w:lang w:val="en-US"/>
        </w:rPr>
        <w:t>2007):(</w:t>
      </w:r>
      <w:proofErr w:type="gramEnd"/>
      <w:r w:rsidRPr="00A17E1C">
        <w:rPr>
          <w:lang w:val="en-US"/>
        </w:rPr>
        <w:t>2007),</w:t>
      </w:r>
    </w:p>
    <w:p w14:paraId="499F5AB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2007 (page 9).</w:t>
      </w:r>
    </w:p>
    <w:p w14:paraId="0168885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[EH13] K Elphinstone and G Heiser. From L3 to seL4</w:t>
      </w:r>
    </w:p>
    <w:p w14:paraId="2242FAE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what have we learnt in 20 years of L4 microkernels?</w:t>
      </w:r>
    </w:p>
    <w:p w14:paraId="7EA0111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In: Proceedings of the Twenty-Fourth ACM Symposium</w:t>
      </w:r>
    </w:p>
    <w:p w14:paraId="5DBD566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on Operating Systems Principles. 2013, pp. 133–150</w:t>
      </w:r>
    </w:p>
    <w:p w14:paraId="43A9370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(page 50).</w:t>
      </w:r>
    </w:p>
    <w:p w14:paraId="4DB1514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[Fot61] J Fotheringham. Dynamic storage allocation</w:t>
      </w:r>
    </w:p>
    <w:p w14:paraId="2686DD3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in the Atlas computer, including an automatic use</w:t>
      </w:r>
    </w:p>
    <w:p w14:paraId="1EE06B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a backing store. In: Communications of the ACM</w:t>
      </w:r>
    </w:p>
    <w:p w14:paraId="228BF13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4(</w:t>
      </w:r>
      <w:proofErr w:type="gramStart"/>
      <w:r w:rsidRPr="00A17E1C">
        <w:rPr>
          <w:lang w:val="en-US"/>
        </w:rPr>
        <w:t>10):(</w:t>
      </w:r>
      <w:proofErr w:type="gramEnd"/>
      <w:r w:rsidRPr="00A17E1C">
        <w:rPr>
          <w:lang w:val="en-US"/>
        </w:rPr>
        <w:t>1961), 435–436 (page 3).</w:t>
      </w:r>
    </w:p>
    <w:p w14:paraId="6DB2C79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 xml:space="preserve">[Hal+23] A </w:t>
      </w:r>
      <w:proofErr w:type="spellStart"/>
      <w:r w:rsidRPr="00A17E1C">
        <w:rPr>
          <w:lang w:val="en-US"/>
        </w:rPr>
        <w:t>Halbuer</w:t>
      </w:r>
      <w:proofErr w:type="spellEnd"/>
      <w:r w:rsidRPr="00A17E1C">
        <w:rPr>
          <w:lang w:val="en-US"/>
        </w:rPr>
        <w:t xml:space="preserve"> et al. Morsels: Explicit virtual</w:t>
      </w:r>
    </w:p>
    <w:p w14:paraId="7EA0C80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objects. In: Proceedings of the 1st Workshop on</w:t>
      </w:r>
    </w:p>
    <w:p w14:paraId="7927517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Disruptive Memory Systems. 2023, pp. 52–59 (pages 1,</w:t>
      </w:r>
    </w:p>
    <w:p w14:paraId="746E469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17).</w:t>
      </w:r>
    </w:p>
    <w:p w14:paraId="4596AD0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[Hei99] G Heiser. Anatomy of a High-Performance</w:t>
      </w:r>
    </w:p>
    <w:p w14:paraId="4079AD5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Microkernel. In:(1999) (pages 10, 15, 21–24, 47, 50).</w:t>
      </w:r>
    </w:p>
    <w:p w14:paraId="16FC498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[Int17] Intel. 5-Level Paging and 5-Level EPT</w:t>
      </w:r>
    </w:p>
    <w:p w14:paraId="679DDF9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White Paper. Intel. 2017. </w:t>
      </w:r>
      <w:proofErr w:type="gramStart"/>
      <w:r w:rsidRPr="00A17E1C">
        <w:rPr>
          <w:lang w:val="en-US"/>
        </w:rPr>
        <w:t>https :</w:t>
      </w:r>
      <w:proofErr w:type="gramEnd"/>
      <w:r w:rsidRPr="00A17E1C">
        <w:rPr>
          <w:lang w:val="en-US"/>
        </w:rPr>
        <w:t xml:space="preserve"> / / www . </w:t>
      </w:r>
      <w:proofErr w:type="gramStart"/>
      <w:r w:rsidRPr="00A17E1C">
        <w:rPr>
          <w:lang w:val="en-US"/>
        </w:rPr>
        <w:t>intel .</w:t>
      </w:r>
      <w:proofErr w:type="gramEnd"/>
    </w:p>
    <w:p w14:paraId="2E968C8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com /content/www/us/</w:t>
      </w:r>
      <w:proofErr w:type="spellStart"/>
      <w:r w:rsidRPr="00A17E1C">
        <w:rPr>
          <w:lang w:val="en-US"/>
        </w:rPr>
        <w:t>en</w:t>
      </w:r>
      <w:proofErr w:type="spellEnd"/>
      <w:r w:rsidRPr="00A17E1C">
        <w:rPr>
          <w:lang w:val="en-US"/>
        </w:rPr>
        <w:t>/content-details /671442/5-</w:t>
      </w:r>
    </w:p>
    <w:p w14:paraId="6098E7A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level-paging-and-5-level-ept-white-paper.html</w:t>
      </w:r>
    </w:p>
    <w:p w14:paraId="64FB299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(visited on 08/07/2024) (pages 1, 37, 48).</w:t>
      </w:r>
    </w:p>
    <w:p w14:paraId="1277436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 JM97] B Jacob and T </w:t>
      </w:r>
      <w:proofErr w:type="spellStart"/>
      <w:r w:rsidRPr="00A17E1C">
        <w:rPr>
          <w:lang w:val="en-US"/>
        </w:rPr>
        <w:t>Mudge</w:t>
      </w:r>
      <w:proofErr w:type="spellEnd"/>
      <w:r w:rsidRPr="00A17E1C">
        <w:rPr>
          <w:lang w:val="en-US"/>
        </w:rPr>
        <w:t>. Software-Managed Ad-</w:t>
      </w:r>
    </w:p>
    <w:p w14:paraId="0460723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dress Translation. In: Third International Symposium</w:t>
      </w:r>
    </w:p>
    <w:p w14:paraId="030ABEF7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on High-Performance Computer Architecture. IEEE</w:t>
      </w:r>
    </w:p>
    <w:p w14:paraId="4E4CBD6E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Comput</w:t>
      </w:r>
      <w:proofErr w:type="spellEnd"/>
      <w:r w:rsidRPr="00A17E1C">
        <w:rPr>
          <w:lang w:val="en-US"/>
        </w:rPr>
        <w:t>. Soc. Press, 1997, pp. 156–167 (pages 4, 15, 50).</w:t>
      </w:r>
    </w:p>
    <w:p w14:paraId="710C0B8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 JM98a] B Jacob and T </w:t>
      </w:r>
      <w:proofErr w:type="spellStart"/>
      <w:r w:rsidRPr="00A17E1C">
        <w:rPr>
          <w:lang w:val="en-US"/>
        </w:rPr>
        <w:t>Mudge</w:t>
      </w:r>
      <w:proofErr w:type="spellEnd"/>
      <w:r w:rsidRPr="00A17E1C">
        <w:rPr>
          <w:lang w:val="en-US"/>
        </w:rPr>
        <w:t>. Virtual Memory in</w:t>
      </w:r>
    </w:p>
    <w:p w14:paraId="7623912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Contemporary Microprocessors. In: IEEE Micro</w:t>
      </w:r>
    </w:p>
    <w:p w14:paraId="4D84BE9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18(</w:t>
      </w:r>
      <w:proofErr w:type="gramStart"/>
      <w:r w:rsidRPr="00A17E1C">
        <w:rPr>
          <w:lang w:val="en-US"/>
        </w:rPr>
        <w:t>4):(</w:t>
      </w:r>
      <w:proofErr w:type="gramEnd"/>
      <w:r w:rsidRPr="00A17E1C">
        <w:rPr>
          <w:lang w:val="en-US"/>
        </w:rPr>
        <w:t>1998), 60–75 (pages 1, 4, 5, 8, 9, 48).</w:t>
      </w:r>
    </w:p>
    <w:p w14:paraId="78917C7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 JM98b] B Jacob and T </w:t>
      </w:r>
      <w:proofErr w:type="spellStart"/>
      <w:r w:rsidRPr="00A17E1C">
        <w:rPr>
          <w:lang w:val="en-US"/>
        </w:rPr>
        <w:t>Mudge</w:t>
      </w:r>
      <w:proofErr w:type="spellEnd"/>
      <w:r w:rsidRPr="00A17E1C">
        <w:rPr>
          <w:lang w:val="en-US"/>
        </w:rPr>
        <w:t>. Virtual memory: Is-</w:t>
      </w:r>
    </w:p>
    <w:p w14:paraId="00604BC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sues of implementation. In: Computer 31(</w:t>
      </w:r>
      <w:proofErr w:type="gramStart"/>
      <w:r w:rsidRPr="00A17E1C">
        <w:rPr>
          <w:lang w:val="en-US"/>
        </w:rPr>
        <w:t>6):(</w:t>
      </w:r>
      <w:proofErr w:type="gramEnd"/>
      <w:r w:rsidRPr="00A17E1C">
        <w:rPr>
          <w:lang w:val="en-US"/>
        </w:rPr>
        <w:t>1998),</w:t>
      </w:r>
    </w:p>
    <w:p w14:paraId="0948D36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33–43 (pages 1, 4, 5, 7, 9, 11, 50).</w:t>
      </w:r>
    </w:p>
    <w:p w14:paraId="49E3381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 JM98c] BL Jacob and TN </w:t>
      </w:r>
      <w:proofErr w:type="spellStart"/>
      <w:r w:rsidRPr="00A17E1C">
        <w:rPr>
          <w:lang w:val="en-US"/>
        </w:rPr>
        <w:t>Mudge</w:t>
      </w:r>
      <w:proofErr w:type="spellEnd"/>
      <w:r w:rsidRPr="00A17E1C">
        <w:rPr>
          <w:lang w:val="en-US"/>
        </w:rPr>
        <w:t>. A look at several</w:t>
      </w:r>
    </w:p>
    <w:p w14:paraId="2CEC980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memory management units, TLB-refill mechanisms,</w:t>
      </w:r>
    </w:p>
    <w:p w14:paraId="0B90230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and page table organizations. In: ACM SIGPLAN</w:t>
      </w:r>
    </w:p>
    <w:p w14:paraId="339B792A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Notices 33(</w:t>
      </w:r>
      <w:proofErr w:type="gramStart"/>
      <w:r w:rsidRPr="00A17E1C">
        <w:rPr>
          <w:lang w:val="en-US"/>
        </w:rPr>
        <w:t>11):(</w:t>
      </w:r>
      <w:proofErr w:type="gramEnd"/>
      <w:r w:rsidRPr="00A17E1C">
        <w:rPr>
          <w:lang w:val="en-US"/>
        </w:rPr>
        <w:t>1998), 295–306 (pages 1, 5, 6, 8–11, 41, 48).</w:t>
      </w:r>
    </w:p>
    <w:p w14:paraId="6E8402A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 JJ01] A Jaleel and B Jacob. In-line interrupt handling</w:t>
      </w:r>
    </w:p>
    <w:p w14:paraId="59664B3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for software-managed TLBs. In: Proceedings 2001</w:t>
      </w:r>
    </w:p>
    <w:p w14:paraId="446107C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IEEE International Conference on Computer Design:</w:t>
      </w:r>
    </w:p>
    <w:p w14:paraId="5975167E" w14:textId="77777777" w:rsidR="00A17E1C" w:rsidRPr="00A17E1C" w:rsidRDefault="00A17E1C" w:rsidP="00A17E1C">
      <w:pPr>
        <w:rPr>
          <w:lang w:val="en-US"/>
          <w:rPrChange w:id="394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</w:rPr>
        <w:t xml:space="preserve">VLSI in Computers and Processors. </w:t>
      </w:r>
      <w:r w:rsidRPr="00A17E1C">
        <w:rPr>
          <w:lang w:val="en-US"/>
          <w:rPrChange w:id="395" w:author="Jonathan Mielchen" w:date="2024-09-24T22:43:00Z" w16du:dateUtc="2024-09-24T20:43:00Z">
            <w:rPr>
              <w:lang w:val="de-DE"/>
            </w:rPr>
          </w:rPrChange>
        </w:rPr>
        <w:t>ICCD 2001. IEEE.</w:t>
      </w:r>
    </w:p>
    <w:p w14:paraId="7BECC380" w14:textId="77777777" w:rsidR="00A17E1C" w:rsidRPr="00A17E1C" w:rsidRDefault="00A17E1C" w:rsidP="00A17E1C">
      <w:pPr>
        <w:rPr>
          <w:lang w:val="en-US"/>
          <w:rPrChange w:id="396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397" w:author="Jonathan Mielchen" w:date="2024-09-24T22:43:00Z" w16du:dateUtc="2024-09-24T20:43:00Z">
            <w:rPr>
              <w:lang w:val="de-DE"/>
            </w:rPr>
          </w:rPrChange>
        </w:rPr>
        <w:t>2001, pp. 62–67 (page 50).</w:t>
      </w:r>
    </w:p>
    <w:p w14:paraId="4514FCA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  <w:rPrChange w:id="398" w:author="Jonathan Mielchen" w:date="2024-09-24T22:43:00Z" w16du:dateUtc="2024-09-24T20:43:00Z">
            <w:rPr>
              <w:lang w:val="de-DE"/>
            </w:rPr>
          </w:rPrChange>
        </w:rPr>
        <w:t xml:space="preserve">[Lie96] J Liedtke. </w:t>
      </w:r>
      <w:r w:rsidRPr="00A17E1C">
        <w:rPr>
          <w:lang w:val="en-US"/>
        </w:rPr>
        <w:t>On the realization of huge sparsely</w:t>
      </w:r>
    </w:p>
    <w:p w14:paraId="512CCBD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occupied and </w:t>
      </w:r>
      <w:proofErr w:type="gramStart"/>
      <w:r w:rsidRPr="00A17E1C">
        <w:rPr>
          <w:lang w:val="en-US"/>
        </w:rPr>
        <w:t>fine grained</w:t>
      </w:r>
      <w:proofErr w:type="gramEnd"/>
      <w:r w:rsidRPr="00A17E1C">
        <w:rPr>
          <w:lang w:val="en-US"/>
        </w:rPr>
        <w:t xml:space="preserve"> address spaces. PhD the-</w:t>
      </w:r>
    </w:p>
    <w:p w14:paraId="3E959E2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sis. Berlin Institute of Technology, 1996. https: // d-</w:t>
      </w:r>
    </w:p>
    <w:p w14:paraId="0CE1E35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nb.info/949253553 (pages 10, 15).</w:t>
      </w:r>
    </w:p>
    <w:p w14:paraId="50DC376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[16] MIPS® Architecture </w:t>
      </w:r>
      <w:proofErr w:type="gramStart"/>
      <w:r w:rsidRPr="00A17E1C">
        <w:rPr>
          <w:lang w:val="en-US"/>
        </w:rPr>
        <w:t>For</w:t>
      </w:r>
      <w:proofErr w:type="gramEnd"/>
      <w:r w:rsidRPr="00A17E1C">
        <w:rPr>
          <w:lang w:val="en-US"/>
        </w:rPr>
        <w:t xml:space="preserve"> Programmers Volume II-A:</w:t>
      </w:r>
    </w:p>
    <w:p w14:paraId="2B467BB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MIPS64® Instruction Set Reference Manual. 2016.</w:t>
      </w:r>
    </w:p>
    <w:p w14:paraId="4A0489F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(Visited on 08/08/2024) (pages 9, 23, 50).</w:t>
      </w:r>
    </w:p>
    <w:p w14:paraId="2B2CF5C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[24a] </w:t>
      </w:r>
      <w:proofErr w:type="spellStart"/>
      <w:r w:rsidRPr="00A17E1C">
        <w:rPr>
          <w:lang w:val="en-US"/>
        </w:rPr>
        <w:t>Mit-Pdos</w:t>
      </w:r>
      <w:proofErr w:type="spellEnd"/>
      <w:r w:rsidRPr="00A17E1C">
        <w:rPr>
          <w:lang w:val="en-US"/>
        </w:rPr>
        <w:t>/Xv6-Riscv. MIT PDOS, Aug. 24, 2024.</w:t>
      </w:r>
    </w:p>
    <w:p w14:paraId="76DDF6E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https: // github.com / </w:t>
      </w:r>
      <w:proofErr w:type="spellStart"/>
      <w:r w:rsidRPr="00A17E1C">
        <w:rPr>
          <w:lang w:val="en-US"/>
        </w:rPr>
        <w:t>mit-pdos</w:t>
      </w:r>
      <w:proofErr w:type="spellEnd"/>
      <w:r w:rsidRPr="00A17E1C">
        <w:rPr>
          <w:lang w:val="en-US"/>
        </w:rPr>
        <w:t xml:space="preserve"> / xv6-riscv (visited on</w:t>
      </w:r>
    </w:p>
    <w:p w14:paraId="3C5723A3" w14:textId="77777777" w:rsidR="00A17E1C" w:rsidRPr="00A17E1C" w:rsidRDefault="00A17E1C" w:rsidP="00A17E1C">
      <w:pPr>
        <w:rPr>
          <w:lang w:val="en-US"/>
          <w:rPrChange w:id="399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400" w:author="Jonathan Mielchen" w:date="2024-09-24T22:43:00Z" w16du:dateUtc="2024-09-24T20:43:00Z">
            <w:rPr>
              <w:lang w:val="de-DE"/>
            </w:rPr>
          </w:rPrChange>
        </w:rPr>
        <w:t>08/24/2024) (pages 20, 33).</w:t>
      </w:r>
    </w:p>
    <w:p w14:paraId="75FF04F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  <w:rPrChange w:id="401" w:author="Jonathan Mielchen" w:date="2024-09-24T22:43:00Z" w16du:dateUtc="2024-09-24T20:43:00Z">
            <w:rPr>
              <w:lang w:val="de-DE"/>
            </w:rPr>
          </w:rPrChange>
        </w:rPr>
        <w:t xml:space="preserve">[Mit+21] A </w:t>
      </w:r>
      <w:proofErr w:type="spellStart"/>
      <w:r w:rsidRPr="00A17E1C">
        <w:rPr>
          <w:lang w:val="en-US"/>
          <w:rPrChange w:id="402" w:author="Jonathan Mielchen" w:date="2024-09-24T22:43:00Z" w16du:dateUtc="2024-09-24T20:43:00Z">
            <w:rPr>
              <w:lang w:val="de-DE"/>
            </w:rPr>
          </w:rPrChange>
        </w:rPr>
        <w:t>Mittelbach</w:t>
      </w:r>
      <w:proofErr w:type="spellEnd"/>
      <w:r w:rsidRPr="00A17E1C">
        <w:rPr>
          <w:lang w:val="en-US"/>
          <w:rPrChange w:id="403" w:author="Jonathan Mielchen" w:date="2024-09-24T22:43:00Z" w16du:dateUtc="2024-09-24T20:43:00Z">
            <w:rPr>
              <w:lang w:val="de-DE"/>
            </w:rPr>
          </w:rPrChange>
        </w:rPr>
        <w:t xml:space="preserve"> et al. </w:t>
      </w:r>
      <w:r w:rsidRPr="00A17E1C">
        <w:rPr>
          <w:lang w:val="en-US"/>
        </w:rPr>
        <w:t>Non-cryptographic Hash-</w:t>
      </w:r>
    </w:p>
    <w:p w14:paraId="536DA4DC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ing</w:t>
      </w:r>
      <w:proofErr w:type="spellEnd"/>
      <w:r w:rsidRPr="00A17E1C">
        <w:rPr>
          <w:lang w:val="en-US"/>
        </w:rPr>
        <w:t>. In: The Theory of Hash Functions and Random</w:t>
      </w:r>
    </w:p>
    <w:p w14:paraId="305A69F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Oracles: An Approach to Modern Cryptography:(2021),</w:t>
      </w:r>
    </w:p>
    <w:p w14:paraId="179FB44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303–334 (page 1).</w:t>
      </w:r>
    </w:p>
    <w:p w14:paraId="64D393D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55</w:t>
      </w:r>
    </w:p>
    <w:p w14:paraId="23DC1BC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references</w:t>
      </w:r>
    </w:p>
    <w:p w14:paraId="4E21F48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[Par+22] CH Park et al. Every </w:t>
      </w:r>
      <w:proofErr w:type="spellStart"/>
      <w:r w:rsidRPr="00A17E1C">
        <w:rPr>
          <w:lang w:val="en-US"/>
        </w:rPr>
        <w:t>walk’sa</w:t>
      </w:r>
      <w:proofErr w:type="spellEnd"/>
      <w:r w:rsidRPr="00A17E1C">
        <w:rPr>
          <w:lang w:val="en-US"/>
        </w:rPr>
        <w:t xml:space="preserve"> </w:t>
      </w:r>
      <w:proofErr w:type="gramStart"/>
      <w:r w:rsidRPr="00A17E1C">
        <w:rPr>
          <w:lang w:val="en-US"/>
        </w:rPr>
        <w:t>hit:</w:t>
      </w:r>
      <w:proofErr w:type="gramEnd"/>
      <w:r w:rsidRPr="00A17E1C">
        <w:rPr>
          <w:lang w:val="en-US"/>
        </w:rPr>
        <w:t xml:space="preserve"> making</w:t>
      </w:r>
    </w:p>
    <w:p w14:paraId="07B0014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walks single-access cache hits. In: Proceedings</w:t>
      </w:r>
    </w:p>
    <w:p w14:paraId="062E70F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of the 27th ACM International Conference on Archi-</w:t>
      </w:r>
    </w:p>
    <w:p w14:paraId="3EAF8719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tectural</w:t>
      </w:r>
      <w:proofErr w:type="spellEnd"/>
      <w:r w:rsidRPr="00A17E1C">
        <w:rPr>
          <w:lang w:val="en-US"/>
        </w:rPr>
        <w:t xml:space="preserve"> Support for Programming Languages and</w:t>
      </w:r>
    </w:p>
    <w:p w14:paraId="6EDE90B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Operating Systems. 2022, pp. 128–141 (pages 16, 50).</w:t>
      </w:r>
    </w:p>
    <w:p w14:paraId="6B638783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[PW17] D Patterson and A Waterman. The RISC-V</w:t>
      </w:r>
    </w:p>
    <w:p w14:paraId="6452994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Reader: An Open Architecture Atlas. 1st. Strawberry</w:t>
      </w:r>
    </w:p>
    <w:p w14:paraId="4FD05B1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Canyon, 2017 (pages 5, 6, 11–13, 23).</w:t>
      </w:r>
    </w:p>
    <w:p w14:paraId="07446B9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[24b] QEMU Source. QEMU, Sept. 6, 2024. </w:t>
      </w:r>
      <w:proofErr w:type="gramStart"/>
      <w:r w:rsidRPr="00A17E1C">
        <w:rPr>
          <w:lang w:val="en-US"/>
        </w:rPr>
        <w:t>https :</w:t>
      </w:r>
      <w:proofErr w:type="gramEnd"/>
    </w:p>
    <w:p w14:paraId="66DF28B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// github.com / </w:t>
      </w:r>
      <w:proofErr w:type="spellStart"/>
      <w:r w:rsidRPr="00A17E1C">
        <w:rPr>
          <w:lang w:val="en-US"/>
        </w:rPr>
        <w:t>qemu</w:t>
      </w:r>
      <w:proofErr w:type="spellEnd"/>
      <w:r w:rsidRPr="00A17E1C">
        <w:rPr>
          <w:lang w:val="en-US"/>
        </w:rPr>
        <w:t xml:space="preserve"> / </w:t>
      </w:r>
      <w:proofErr w:type="spellStart"/>
      <w:r w:rsidRPr="00A17E1C">
        <w:rPr>
          <w:lang w:val="en-US"/>
        </w:rPr>
        <w:t>qemu</w:t>
      </w:r>
      <w:proofErr w:type="spellEnd"/>
      <w:r w:rsidRPr="00A17E1C">
        <w:rPr>
          <w:lang w:val="en-US"/>
        </w:rPr>
        <w:t xml:space="preserve"> (visited on 09/06/2024)</w:t>
      </w:r>
    </w:p>
    <w:p w14:paraId="1A2AA1B2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(pages 20, 31, 32, 34, 35).</w:t>
      </w:r>
    </w:p>
    <w:p w14:paraId="7089E4A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[] Record/Replay — QEMU Documentation. </w:t>
      </w:r>
      <w:proofErr w:type="gramStart"/>
      <w:r w:rsidRPr="00A17E1C">
        <w:rPr>
          <w:lang w:val="en-US"/>
        </w:rPr>
        <w:t>https :</w:t>
      </w:r>
      <w:proofErr w:type="gramEnd"/>
    </w:p>
    <w:p w14:paraId="7514F2D1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//www.qemu.org/docs/master/system/replay.html</w:t>
      </w:r>
    </w:p>
    <w:p w14:paraId="3FB41F5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(visited on 09/04/2024) (page 46).</w:t>
      </w:r>
    </w:p>
    <w:p w14:paraId="7C23C165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  <w:rPrChange w:id="404" w:author="Jonathan Mielchen" w:date="2024-09-24T22:43:00Z" w16du:dateUtc="2024-09-24T20:43:00Z">
            <w:rPr/>
          </w:rPrChange>
        </w:rPr>
        <w:t xml:space="preserve">[Ska+20] D Skarlatos et al. </w:t>
      </w:r>
      <w:r w:rsidRPr="00A17E1C">
        <w:rPr>
          <w:lang w:val="en-US"/>
        </w:rPr>
        <w:t>Elastic cuckoo page ta-</w:t>
      </w:r>
    </w:p>
    <w:p w14:paraId="02BF29A5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bles</w:t>
      </w:r>
      <w:proofErr w:type="spellEnd"/>
      <w:r w:rsidRPr="00A17E1C">
        <w:rPr>
          <w:lang w:val="en-US"/>
        </w:rPr>
        <w:t>: Rethinking virtual memory translation for</w:t>
      </w:r>
    </w:p>
    <w:p w14:paraId="7AAD4C6B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parallelism. In: Proceedings of the Twenty-Fifth In-</w:t>
      </w:r>
    </w:p>
    <w:p w14:paraId="6559AEE4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ternational</w:t>
      </w:r>
      <w:proofErr w:type="spellEnd"/>
      <w:r w:rsidRPr="00A17E1C">
        <w:rPr>
          <w:lang w:val="en-US"/>
        </w:rPr>
        <w:t xml:space="preserve"> Conference on Architectural Support for</w:t>
      </w:r>
    </w:p>
    <w:p w14:paraId="3C9741B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lastRenderedPageBreak/>
        <w:t>Programming Languages and Operating Systems. 2020,</w:t>
      </w:r>
    </w:p>
    <w:p w14:paraId="11C0B7A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pp. 1093–1108 (pages 6, 7, 16).</w:t>
      </w:r>
    </w:p>
    <w:p w14:paraId="2951BDD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[TB14] AS Tanenbaum and H Bos. Modern Operating</w:t>
      </w:r>
    </w:p>
    <w:p w14:paraId="3FED6C00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Systems. 4th. USA: Prentice Hall Press, 2014 (pages 1,</w:t>
      </w:r>
    </w:p>
    <w:p w14:paraId="125515FE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3–5, 7, 25, 40, 41).</w:t>
      </w:r>
    </w:p>
    <w:p w14:paraId="65396A8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[Wal99] S Wales. VIRTUAL MEMORY IN A 64-BIT</w:t>
      </w:r>
    </w:p>
    <w:p w14:paraId="66B84176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MICROKERNEL. PhD thesis. </w:t>
      </w:r>
      <w:proofErr w:type="spellStart"/>
      <w:r w:rsidRPr="00A17E1C">
        <w:rPr>
          <w:lang w:val="en-US"/>
        </w:rPr>
        <w:t>Citeseer</w:t>
      </w:r>
      <w:proofErr w:type="spellEnd"/>
      <w:r w:rsidRPr="00A17E1C">
        <w:rPr>
          <w:lang w:val="en-US"/>
        </w:rPr>
        <w:t>, 1999 (page 1).</w:t>
      </w:r>
    </w:p>
    <w:p w14:paraId="45B4413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[Wat+24] A Waterman et al. The RISC-V </w:t>
      </w:r>
      <w:proofErr w:type="spellStart"/>
      <w:r w:rsidRPr="00A17E1C">
        <w:rPr>
          <w:lang w:val="en-US"/>
        </w:rPr>
        <w:t>Instruc</w:t>
      </w:r>
      <w:proofErr w:type="spellEnd"/>
      <w:r w:rsidRPr="00A17E1C">
        <w:rPr>
          <w:lang w:val="en-US"/>
        </w:rPr>
        <w:t>-</w:t>
      </w:r>
    </w:p>
    <w:p w14:paraId="2F3652F7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tion</w:t>
      </w:r>
      <w:proofErr w:type="spellEnd"/>
      <w:r w:rsidRPr="00A17E1C">
        <w:rPr>
          <w:lang w:val="en-US"/>
        </w:rPr>
        <w:t xml:space="preserve"> Set Manual: Volume II: Privileged </w:t>
      </w:r>
      <w:proofErr w:type="spellStart"/>
      <w:r w:rsidRPr="00A17E1C">
        <w:rPr>
          <w:lang w:val="en-US"/>
        </w:rPr>
        <w:t>Architec</w:t>
      </w:r>
      <w:proofErr w:type="spellEnd"/>
      <w:r w:rsidRPr="00A17E1C">
        <w:rPr>
          <w:lang w:val="en-US"/>
        </w:rPr>
        <w:t>-</w:t>
      </w:r>
    </w:p>
    <w:p w14:paraId="521996DC" w14:textId="77777777" w:rsidR="00A17E1C" w:rsidRPr="00A17E1C" w:rsidRDefault="00A17E1C" w:rsidP="00A17E1C">
      <w:pPr>
        <w:rPr>
          <w:lang w:val="en-US"/>
          <w:rPrChange w:id="405" w:author="Jonathan Mielchen" w:date="2024-09-24T22:43:00Z" w16du:dateUtc="2024-09-24T20:43:00Z">
            <w:rPr>
              <w:lang w:val="de-DE"/>
            </w:rPr>
          </w:rPrChange>
        </w:rPr>
      </w:pPr>
      <w:proofErr w:type="spellStart"/>
      <w:r w:rsidRPr="00A17E1C">
        <w:rPr>
          <w:lang w:val="en-US"/>
          <w:rPrChange w:id="406" w:author="Jonathan Mielchen" w:date="2024-09-24T22:43:00Z" w16du:dateUtc="2024-09-24T20:43:00Z">
            <w:rPr>
              <w:lang w:val="de-DE"/>
            </w:rPr>
          </w:rPrChange>
        </w:rPr>
        <w:t>ture</w:t>
      </w:r>
      <w:proofErr w:type="spellEnd"/>
      <w:r w:rsidRPr="00A17E1C">
        <w:rPr>
          <w:lang w:val="en-US"/>
          <w:rPrChange w:id="407" w:author="Jonathan Mielchen" w:date="2024-09-24T22:43:00Z" w16du:dateUtc="2024-09-24T20:43:00Z">
            <w:rPr>
              <w:lang w:val="de-DE"/>
            </w:rPr>
          </w:rPrChange>
        </w:rPr>
        <w:t xml:space="preserve"> version 20240411. In:(2024). </w:t>
      </w:r>
      <w:proofErr w:type="gramStart"/>
      <w:r w:rsidRPr="00A17E1C">
        <w:rPr>
          <w:lang w:val="en-US"/>
          <w:rPrChange w:id="408" w:author="Jonathan Mielchen" w:date="2024-09-24T22:43:00Z" w16du:dateUtc="2024-09-24T20:43:00Z">
            <w:rPr>
              <w:lang w:val="de-DE"/>
            </w:rPr>
          </w:rPrChange>
        </w:rPr>
        <w:t>https :</w:t>
      </w:r>
      <w:proofErr w:type="gramEnd"/>
      <w:r w:rsidRPr="00A17E1C">
        <w:rPr>
          <w:lang w:val="en-US"/>
          <w:rPrChange w:id="409" w:author="Jonathan Mielchen" w:date="2024-09-24T22:43:00Z" w16du:dateUtc="2024-09-24T20:43:00Z">
            <w:rPr>
              <w:lang w:val="de-DE"/>
            </w:rPr>
          </w:rPrChange>
        </w:rPr>
        <w:t xml:space="preserve"> // </w:t>
      </w:r>
      <w:proofErr w:type="spellStart"/>
      <w:r w:rsidRPr="00A17E1C">
        <w:rPr>
          <w:lang w:val="en-US"/>
          <w:rPrChange w:id="410" w:author="Jonathan Mielchen" w:date="2024-09-24T22:43:00Z" w16du:dateUtc="2024-09-24T20:43:00Z">
            <w:rPr>
              <w:lang w:val="de-DE"/>
            </w:rPr>
          </w:rPrChange>
        </w:rPr>
        <w:t>riscv</w:t>
      </w:r>
      <w:proofErr w:type="spellEnd"/>
      <w:r w:rsidRPr="00A17E1C">
        <w:rPr>
          <w:lang w:val="en-US"/>
          <w:rPrChange w:id="411" w:author="Jonathan Mielchen" w:date="2024-09-24T22:43:00Z" w16du:dateUtc="2024-09-24T20:43:00Z">
            <w:rPr>
              <w:lang w:val="de-DE"/>
            </w:rPr>
          </w:rPrChange>
        </w:rPr>
        <w:t xml:space="preserve"> .</w:t>
      </w:r>
    </w:p>
    <w:p w14:paraId="3ABD5A8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org/technical/specifications/ (pages 9, 11–13, 21, 22, 31,</w:t>
      </w:r>
    </w:p>
    <w:p w14:paraId="0D47AAE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32, 35, 36, 40, 48, 50).</w:t>
      </w:r>
    </w:p>
    <w:p w14:paraId="1173B43D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[YT16] I Yaniv and D </w:t>
      </w:r>
      <w:proofErr w:type="spellStart"/>
      <w:r w:rsidRPr="00A17E1C">
        <w:rPr>
          <w:lang w:val="en-US"/>
        </w:rPr>
        <w:t>Tsafrir</w:t>
      </w:r>
      <w:proofErr w:type="spellEnd"/>
      <w:r w:rsidRPr="00A17E1C">
        <w:rPr>
          <w:lang w:val="en-US"/>
        </w:rPr>
        <w:t>. Hash, don’t cache (the</w:t>
      </w:r>
    </w:p>
    <w:p w14:paraId="1ED63F9C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page table). In: ACM SIGMETRICS Performance</w:t>
      </w:r>
    </w:p>
    <w:p w14:paraId="1C530709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Evaluation Review 44(</w:t>
      </w:r>
      <w:proofErr w:type="gramStart"/>
      <w:r w:rsidRPr="00A17E1C">
        <w:rPr>
          <w:lang w:val="en-US"/>
        </w:rPr>
        <w:t>1):(</w:t>
      </w:r>
      <w:proofErr w:type="gramEnd"/>
      <w:r w:rsidRPr="00A17E1C">
        <w:rPr>
          <w:lang w:val="en-US"/>
        </w:rPr>
        <w:t>2016), 337–350 (pages 1, 5, 7, 8,</w:t>
      </w:r>
    </w:p>
    <w:p w14:paraId="3841A30F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16).</w:t>
      </w:r>
    </w:p>
    <w:p w14:paraId="49195888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 xml:space="preserve">[ZSM20] D </w:t>
      </w:r>
      <w:proofErr w:type="spellStart"/>
      <w:r w:rsidRPr="00A17E1C">
        <w:rPr>
          <w:lang w:val="en-US"/>
        </w:rPr>
        <w:t>Zagieboylo</w:t>
      </w:r>
      <w:proofErr w:type="spellEnd"/>
      <w:r w:rsidRPr="00A17E1C">
        <w:rPr>
          <w:lang w:val="en-US"/>
        </w:rPr>
        <w:t>, GE Suh, and AC Myers.</w:t>
      </w:r>
    </w:p>
    <w:p w14:paraId="6C662A54" w14:textId="77777777" w:rsidR="00A17E1C" w:rsidRPr="00A17E1C" w:rsidRDefault="00A17E1C" w:rsidP="00A17E1C">
      <w:pPr>
        <w:rPr>
          <w:lang w:val="en-US"/>
        </w:rPr>
      </w:pPr>
      <w:r w:rsidRPr="00A17E1C">
        <w:rPr>
          <w:lang w:val="en-US"/>
        </w:rPr>
        <w:t>The cost of software-based memory manage-</w:t>
      </w:r>
    </w:p>
    <w:p w14:paraId="2672B8F3" w14:textId="77777777" w:rsidR="00A17E1C" w:rsidRPr="00A17E1C" w:rsidRDefault="00A17E1C" w:rsidP="00A17E1C">
      <w:pPr>
        <w:rPr>
          <w:lang w:val="en-US"/>
        </w:rPr>
      </w:pPr>
      <w:proofErr w:type="spellStart"/>
      <w:r w:rsidRPr="00A17E1C">
        <w:rPr>
          <w:lang w:val="en-US"/>
        </w:rPr>
        <w:t>ment</w:t>
      </w:r>
      <w:proofErr w:type="spellEnd"/>
      <w:r w:rsidRPr="00A17E1C">
        <w:rPr>
          <w:lang w:val="en-US"/>
        </w:rPr>
        <w:t xml:space="preserve"> without virtual memory. In: </w:t>
      </w:r>
      <w:proofErr w:type="spellStart"/>
      <w:r w:rsidRPr="00A17E1C">
        <w:rPr>
          <w:lang w:val="en-US"/>
        </w:rPr>
        <w:t>arXiv</w:t>
      </w:r>
      <w:proofErr w:type="spellEnd"/>
      <w:r w:rsidRPr="00A17E1C">
        <w:rPr>
          <w:lang w:val="en-US"/>
        </w:rPr>
        <w:t xml:space="preserve"> preprint</w:t>
      </w:r>
    </w:p>
    <w:p w14:paraId="1A2E136D" w14:textId="77777777" w:rsidR="00A17E1C" w:rsidRPr="00A17E1C" w:rsidRDefault="00A17E1C" w:rsidP="00A17E1C">
      <w:pPr>
        <w:rPr>
          <w:lang w:val="en-US"/>
          <w:rPrChange w:id="412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413" w:author="Jonathan Mielchen" w:date="2024-09-24T22:43:00Z" w16du:dateUtc="2024-09-24T20:43:00Z">
            <w:rPr>
              <w:lang w:val="de-DE"/>
            </w:rPr>
          </w:rPrChange>
        </w:rPr>
        <w:t>arXiv:2009.06789:(2020) (pages 1, 17).</w:t>
      </w:r>
    </w:p>
    <w:p w14:paraId="74AC0B92" w14:textId="77777777" w:rsidR="00A17E1C" w:rsidRPr="00A17E1C" w:rsidRDefault="00A17E1C" w:rsidP="00A17E1C">
      <w:pPr>
        <w:rPr>
          <w:lang w:val="en-US"/>
          <w:rPrChange w:id="414" w:author="Jonathan Mielchen" w:date="2024-09-24T22:43:00Z" w16du:dateUtc="2024-09-24T20:43:00Z">
            <w:rPr>
              <w:lang w:val="de-DE"/>
            </w:rPr>
          </w:rPrChange>
        </w:rPr>
      </w:pPr>
    </w:p>
    <w:p w14:paraId="0744CB1E" w14:textId="77777777" w:rsidR="00A17E1C" w:rsidRPr="00A17E1C" w:rsidRDefault="00A17E1C" w:rsidP="00A17E1C">
      <w:pPr>
        <w:rPr>
          <w:lang w:val="en-US"/>
          <w:rPrChange w:id="415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416" w:author="Jonathan Mielchen" w:date="2024-09-24T22:43:00Z" w16du:dateUtc="2024-09-24T20:43:00Z">
            <w:rPr>
              <w:lang w:val="de-DE"/>
            </w:rPr>
          </w:rPrChange>
        </w:rPr>
        <w:t>Declaration of Authorship</w:t>
      </w:r>
    </w:p>
    <w:p w14:paraId="7530E0BD" w14:textId="77777777" w:rsidR="00A17E1C" w:rsidRPr="00A17E1C" w:rsidRDefault="00A17E1C" w:rsidP="00A17E1C">
      <w:pPr>
        <w:rPr>
          <w:lang w:val="en-US"/>
          <w:rPrChange w:id="417" w:author="Jonathan Mielchen" w:date="2024-09-24T22:43:00Z" w16du:dateUtc="2024-09-24T20:43:00Z">
            <w:rPr>
              <w:lang w:val="de-DE"/>
            </w:rPr>
          </w:rPrChange>
        </w:rPr>
      </w:pPr>
      <w:r w:rsidRPr="00A17E1C">
        <w:rPr>
          <w:lang w:val="en-US"/>
          <w:rPrChange w:id="418" w:author="Jonathan Mielchen" w:date="2024-09-24T22:43:00Z" w16du:dateUtc="2024-09-24T20:43:00Z">
            <w:rPr>
              <w:lang w:val="de-DE"/>
            </w:rPr>
          </w:rPrChange>
        </w:rPr>
        <w:t xml:space="preserve">Ich </w:t>
      </w:r>
      <w:proofErr w:type="spellStart"/>
      <w:r w:rsidRPr="00A17E1C">
        <w:rPr>
          <w:lang w:val="en-US"/>
          <w:rPrChange w:id="419" w:author="Jonathan Mielchen" w:date="2024-09-24T22:43:00Z" w16du:dateUtc="2024-09-24T20:43:00Z">
            <w:rPr>
              <w:lang w:val="de-DE"/>
            </w:rPr>
          </w:rPrChange>
        </w:rPr>
        <w:t>erkläre</w:t>
      </w:r>
      <w:proofErr w:type="spellEnd"/>
      <w:r w:rsidRPr="00A17E1C">
        <w:rPr>
          <w:lang w:val="en-US"/>
          <w:rPrChange w:id="420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21" w:author="Jonathan Mielchen" w:date="2024-09-24T22:43:00Z" w16du:dateUtc="2024-09-24T20:43:00Z">
            <w:rPr>
              <w:lang w:val="de-DE"/>
            </w:rPr>
          </w:rPrChange>
        </w:rPr>
        <w:t>hiermit</w:t>
      </w:r>
      <w:proofErr w:type="spellEnd"/>
      <w:r w:rsidRPr="00A17E1C">
        <w:rPr>
          <w:lang w:val="en-US"/>
          <w:rPrChange w:id="422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23" w:author="Jonathan Mielchen" w:date="2024-09-24T22:43:00Z" w16du:dateUtc="2024-09-24T20:43:00Z">
            <w:rPr>
              <w:lang w:val="de-DE"/>
            </w:rPr>
          </w:rPrChange>
        </w:rPr>
        <w:t>gemäß</w:t>
      </w:r>
      <w:proofErr w:type="spellEnd"/>
      <w:r w:rsidRPr="00A17E1C">
        <w:rPr>
          <w:lang w:val="en-US"/>
          <w:rPrChange w:id="424" w:author="Jonathan Mielchen" w:date="2024-09-24T22:43:00Z" w16du:dateUtc="2024-09-24T20:43:00Z">
            <w:rPr>
              <w:lang w:val="de-DE"/>
            </w:rPr>
          </w:rPrChange>
        </w:rPr>
        <w:t xml:space="preserve"> § 9 Abs. 12 APO, </w:t>
      </w:r>
      <w:proofErr w:type="spellStart"/>
      <w:r w:rsidRPr="00A17E1C">
        <w:rPr>
          <w:lang w:val="en-US"/>
          <w:rPrChange w:id="425" w:author="Jonathan Mielchen" w:date="2024-09-24T22:43:00Z" w16du:dateUtc="2024-09-24T20:43:00Z">
            <w:rPr>
              <w:lang w:val="de-DE"/>
            </w:rPr>
          </w:rPrChange>
        </w:rPr>
        <w:t>dass</w:t>
      </w:r>
      <w:proofErr w:type="spellEnd"/>
      <w:r w:rsidRPr="00A17E1C">
        <w:rPr>
          <w:lang w:val="en-US"/>
          <w:rPrChange w:id="426" w:author="Jonathan Mielchen" w:date="2024-09-24T22:43:00Z" w16du:dateUtc="2024-09-24T20:43:00Z">
            <w:rPr>
              <w:lang w:val="de-DE"/>
            </w:rPr>
          </w:rPrChange>
        </w:rPr>
        <w:t xml:space="preserve"> ich die </w:t>
      </w:r>
      <w:proofErr w:type="spellStart"/>
      <w:r w:rsidRPr="00A17E1C">
        <w:rPr>
          <w:lang w:val="en-US"/>
          <w:rPrChange w:id="427" w:author="Jonathan Mielchen" w:date="2024-09-24T22:43:00Z" w16du:dateUtc="2024-09-24T20:43:00Z">
            <w:rPr>
              <w:lang w:val="de-DE"/>
            </w:rPr>
          </w:rPrChange>
        </w:rPr>
        <w:t>vorstehende</w:t>
      </w:r>
      <w:proofErr w:type="spellEnd"/>
      <w:r w:rsidRPr="00A17E1C">
        <w:rPr>
          <w:lang w:val="en-US"/>
          <w:rPrChange w:id="428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29" w:author="Jonathan Mielchen" w:date="2024-09-24T22:43:00Z" w16du:dateUtc="2024-09-24T20:43:00Z">
            <w:rPr>
              <w:lang w:val="de-DE"/>
            </w:rPr>
          </w:rPrChange>
        </w:rPr>
        <w:t>Bachelorarbeit</w:t>
      </w:r>
      <w:proofErr w:type="spellEnd"/>
      <w:r w:rsidRPr="00A17E1C">
        <w:rPr>
          <w:lang w:val="en-US"/>
          <w:rPrChange w:id="430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31" w:author="Jonathan Mielchen" w:date="2024-09-24T22:43:00Z" w16du:dateUtc="2024-09-24T20:43:00Z">
            <w:rPr>
              <w:lang w:val="de-DE"/>
            </w:rPr>
          </w:rPrChange>
        </w:rPr>
        <w:t>selbständig</w:t>
      </w:r>
      <w:proofErr w:type="spellEnd"/>
      <w:r w:rsidRPr="00A17E1C">
        <w:rPr>
          <w:lang w:val="en-US"/>
          <w:rPrChange w:id="432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33" w:author="Jonathan Mielchen" w:date="2024-09-24T22:43:00Z" w16du:dateUtc="2024-09-24T20:43:00Z">
            <w:rPr>
              <w:lang w:val="de-DE"/>
            </w:rPr>
          </w:rPrChange>
        </w:rPr>
        <w:t>verfasst</w:t>
      </w:r>
      <w:proofErr w:type="spellEnd"/>
      <w:r w:rsidRPr="00A17E1C">
        <w:rPr>
          <w:lang w:val="en-US"/>
          <w:rPrChange w:id="434" w:author="Jonathan Mielchen" w:date="2024-09-24T22:43:00Z" w16du:dateUtc="2024-09-24T20:43:00Z">
            <w:rPr>
              <w:lang w:val="de-DE"/>
            </w:rPr>
          </w:rPrChange>
        </w:rPr>
        <w:t xml:space="preserve"> und </w:t>
      </w:r>
      <w:proofErr w:type="spellStart"/>
      <w:r w:rsidRPr="00A17E1C">
        <w:rPr>
          <w:lang w:val="en-US"/>
          <w:rPrChange w:id="435" w:author="Jonathan Mielchen" w:date="2024-09-24T22:43:00Z" w16du:dateUtc="2024-09-24T20:43:00Z">
            <w:rPr>
              <w:lang w:val="de-DE"/>
            </w:rPr>
          </w:rPrChange>
        </w:rPr>
        <w:t>keine</w:t>
      </w:r>
      <w:proofErr w:type="spellEnd"/>
    </w:p>
    <w:p w14:paraId="6F2A9E41" w14:textId="77777777" w:rsidR="00A17E1C" w:rsidRPr="00A17E1C" w:rsidRDefault="00A17E1C" w:rsidP="00A17E1C">
      <w:pPr>
        <w:rPr>
          <w:lang w:val="en-US"/>
          <w:rPrChange w:id="436" w:author="Jonathan Mielchen" w:date="2024-09-24T22:43:00Z" w16du:dateUtc="2024-09-24T20:43:00Z">
            <w:rPr>
              <w:lang w:val="de-DE"/>
            </w:rPr>
          </w:rPrChange>
        </w:rPr>
      </w:pPr>
      <w:proofErr w:type="spellStart"/>
      <w:r w:rsidRPr="00A17E1C">
        <w:rPr>
          <w:lang w:val="en-US"/>
          <w:rPrChange w:id="437" w:author="Jonathan Mielchen" w:date="2024-09-24T22:43:00Z" w16du:dateUtc="2024-09-24T20:43:00Z">
            <w:rPr>
              <w:lang w:val="de-DE"/>
            </w:rPr>
          </w:rPrChange>
        </w:rPr>
        <w:t>anderen</w:t>
      </w:r>
      <w:proofErr w:type="spellEnd"/>
      <w:r w:rsidRPr="00A17E1C">
        <w:rPr>
          <w:lang w:val="en-US"/>
          <w:rPrChange w:id="438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39" w:author="Jonathan Mielchen" w:date="2024-09-24T22:43:00Z" w16du:dateUtc="2024-09-24T20:43:00Z">
            <w:rPr>
              <w:lang w:val="de-DE"/>
            </w:rPr>
          </w:rPrChange>
        </w:rPr>
        <w:t>als</w:t>
      </w:r>
      <w:proofErr w:type="spellEnd"/>
      <w:r w:rsidRPr="00A17E1C">
        <w:rPr>
          <w:lang w:val="en-US"/>
          <w:rPrChange w:id="440" w:author="Jonathan Mielchen" w:date="2024-09-24T22:43:00Z" w16du:dateUtc="2024-09-24T20:43:00Z">
            <w:rPr>
              <w:lang w:val="de-DE"/>
            </w:rPr>
          </w:rPrChange>
        </w:rPr>
        <w:t xml:space="preserve"> die </w:t>
      </w:r>
      <w:proofErr w:type="spellStart"/>
      <w:r w:rsidRPr="00A17E1C">
        <w:rPr>
          <w:lang w:val="en-US"/>
          <w:rPrChange w:id="441" w:author="Jonathan Mielchen" w:date="2024-09-24T22:43:00Z" w16du:dateUtc="2024-09-24T20:43:00Z">
            <w:rPr>
              <w:lang w:val="de-DE"/>
            </w:rPr>
          </w:rPrChange>
        </w:rPr>
        <w:t>angegebenen</w:t>
      </w:r>
      <w:proofErr w:type="spellEnd"/>
      <w:r w:rsidRPr="00A17E1C">
        <w:rPr>
          <w:lang w:val="en-US"/>
          <w:rPrChange w:id="442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43" w:author="Jonathan Mielchen" w:date="2024-09-24T22:43:00Z" w16du:dateUtc="2024-09-24T20:43:00Z">
            <w:rPr>
              <w:lang w:val="de-DE"/>
            </w:rPr>
          </w:rPrChange>
        </w:rPr>
        <w:t>Quellen</w:t>
      </w:r>
      <w:proofErr w:type="spellEnd"/>
      <w:r w:rsidRPr="00A17E1C">
        <w:rPr>
          <w:lang w:val="en-US"/>
          <w:rPrChange w:id="444" w:author="Jonathan Mielchen" w:date="2024-09-24T22:43:00Z" w16du:dateUtc="2024-09-24T20:43:00Z">
            <w:rPr>
              <w:lang w:val="de-DE"/>
            </w:rPr>
          </w:rPrChange>
        </w:rPr>
        <w:t xml:space="preserve"> und </w:t>
      </w:r>
      <w:proofErr w:type="spellStart"/>
      <w:r w:rsidRPr="00A17E1C">
        <w:rPr>
          <w:lang w:val="en-US"/>
          <w:rPrChange w:id="445" w:author="Jonathan Mielchen" w:date="2024-09-24T22:43:00Z" w16du:dateUtc="2024-09-24T20:43:00Z">
            <w:rPr>
              <w:lang w:val="de-DE"/>
            </w:rPr>
          </w:rPrChange>
        </w:rPr>
        <w:t>Hilfsmittel</w:t>
      </w:r>
      <w:proofErr w:type="spellEnd"/>
      <w:r w:rsidRPr="00A17E1C">
        <w:rPr>
          <w:lang w:val="en-US"/>
          <w:rPrChange w:id="446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47" w:author="Jonathan Mielchen" w:date="2024-09-24T22:43:00Z" w16du:dateUtc="2024-09-24T20:43:00Z">
            <w:rPr>
              <w:lang w:val="de-DE"/>
            </w:rPr>
          </w:rPrChange>
        </w:rPr>
        <w:t>benutzt</w:t>
      </w:r>
      <w:proofErr w:type="spellEnd"/>
      <w:r w:rsidRPr="00A17E1C">
        <w:rPr>
          <w:lang w:val="en-US"/>
          <w:rPrChange w:id="448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49" w:author="Jonathan Mielchen" w:date="2024-09-24T22:43:00Z" w16du:dateUtc="2024-09-24T20:43:00Z">
            <w:rPr>
              <w:lang w:val="de-DE"/>
            </w:rPr>
          </w:rPrChange>
        </w:rPr>
        <w:t>habe</w:t>
      </w:r>
      <w:proofErr w:type="spellEnd"/>
      <w:r w:rsidRPr="00A17E1C">
        <w:rPr>
          <w:lang w:val="en-US"/>
          <w:rPrChange w:id="450" w:author="Jonathan Mielchen" w:date="2024-09-24T22:43:00Z" w16du:dateUtc="2024-09-24T20:43:00Z">
            <w:rPr>
              <w:lang w:val="de-DE"/>
            </w:rPr>
          </w:rPrChange>
        </w:rPr>
        <w:t xml:space="preserve">. Des </w:t>
      </w:r>
      <w:proofErr w:type="spellStart"/>
      <w:r w:rsidRPr="00A17E1C">
        <w:rPr>
          <w:lang w:val="en-US"/>
          <w:rPrChange w:id="451" w:author="Jonathan Mielchen" w:date="2024-09-24T22:43:00Z" w16du:dateUtc="2024-09-24T20:43:00Z">
            <w:rPr>
              <w:lang w:val="de-DE"/>
            </w:rPr>
          </w:rPrChange>
        </w:rPr>
        <w:t>Weiteren</w:t>
      </w:r>
      <w:proofErr w:type="spellEnd"/>
      <w:r w:rsidRPr="00A17E1C">
        <w:rPr>
          <w:lang w:val="en-US"/>
          <w:rPrChange w:id="452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53" w:author="Jonathan Mielchen" w:date="2024-09-24T22:43:00Z" w16du:dateUtc="2024-09-24T20:43:00Z">
            <w:rPr>
              <w:lang w:val="de-DE"/>
            </w:rPr>
          </w:rPrChange>
        </w:rPr>
        <w:t>erkläre</w:t>
      </w:r>
      <w:proofErr w:type="spellEnd"/>
      <w:r w:rsidRPr="00A17E1C">
        <w:rPr>
          <w:lang w:val="en-US"/>
          <w:rPrChange w:id="454" w:author="Jonathan Mielchen" w:date="2024-09-24T22:43:00Z" w16du:dateUtc="2024-09-24T20:43:00Z">
            <w:rPr>
              <w:lang w:val="de-DE"/>
            </w:rPr>
          </w:rPrChange>
        </w:rPr>
        <w:t xml:space="preserve"> ich, </w:t>
      </w:r>
      <w:proofErr w:type="spellStart"/>
      <w:r w:rsidRPr="00A17E1C">
        <w:rPr>
          <w:lang w:val="en-US"/>
          <w:rPrChange w:id="455" w:author="Jonathan Mielchen" w:date="2024-09-24T22:43:00Z" w16du:dateUtc="2024-09-24T20:43:00Z">
            <w:rPr>
              <w:lang w:val="de-DE"/>
            </w:rPr>
          </w:rPrChange>
        </w:rPr>
        <w:t>dass</w:t>
      </w:r>
      <w:proofErr w:type="spellEnd"/>
      <w:r w:rsidRPr="00A17E1C">
        <w:rPr>
          <w:lang w:val="en-US"/>
          <w:rPrChange w:id="456" w:author="Jonathan Mielchen" w:date="2024-09-24T22:43:00Z" w16du:dateUtc="2024-09-24T20:43:00Z">
            <w:rPr>
              <w:lang w:val="de-DE"/>
            </w:rPr>
          </w:rPrChange>
        </w:rPr>
        <w:t xml:space="preserve"> die </w:t>
      </w:r>
      <w:proofErr w:type="spellStart"/>
      <w:r w:rsidRPr="00A17E1C">
        <w:rPr>
          <w:lang w:val="en-US"/>
          <w:rPrChange w:id="457" w:author="Jonathan Mielchen" w:date="2024-09-24T22:43:00Z" w16du:dateUtc="2024-09-24T20:43:00Z">
            <w:rPr>
              <w:lang w:val="de-DE"/>
            </w:rPr>
          </w:rPrChange>
        </w:rPr>
        <w:t>digitale</w:t>
      </w:r>
      <w:proofErr w:type="spellEnd"/>
    </w:p>
    <w:p w14:paraId="51061D85" w14:textId="77777777" w:rsidR="00A17E1C" w:rsidRPr="00A17E1C" w:rsidRDefault="00A17E1C" w:rsidP="00A17E1C">
      <w:pPr>
        <w:rPr>
          <w:lang w:val="en-US"/>
          <w:rPrChange w:id="458" w:author="Jonathan Mielchen" w:date="2024-09-24T22:43:00Z" w16du:dateUtc="2024-09-24T20:43:00Z">
            <w:rPr>
              <w:lang w:val="de-DE"/>
            </w:rPr>
          </w:rPrChange>
        </w:rPr>
      </w:pPr>
      <w:proofErr w:type="spellStart"/>
      <w:r w:rsidRPr="00A17E1C">
        <w:rPr>
          <w:lang w:val="en-US"/>
          <w:rPrChange w:id="459" w:author="Jonathan Mielchen" w:date="2024-09-24T22:43:00Z" w16du:dateUtc="2024-09-24T20:43:00Z">
            <w:rPr>
              <w:lang w:val="de-DE"/>
            </w:rPr>
          </w:rPrChange>
        </w:rPr>
        <w:t>Fassung</w:t>
      </w:r>
      <w:proofErr w:type="spellEnd"/>
      <w:r w:rsidRPr="00A17E1C">
        <w:rPr>
          <w:lang w:val="en-US"/>
          <w:rPrChange w:id="460" w:author="Jonathan Mielchen" w:date="2024-09-24T22:43:00Z" w16du:dateUtc="2024-09-24T20:43:00Z">
            <w:rPr>
              <w:lang w:val="de-DE"/>
            </w:rPr>
          </w:rPrChange>
        </w:rPr>
        <w:t xml:space="preserve"> der </w:t>
      </w:r>
      <w:proofErr w:type="spellStart"/>
      <w:r w:rsidRPr="00A17E1C">
        <w:rPr>
          <w:lang w:val="en-US"/>
          <w:rPrChange w:id="461" w:author="Jonathan Mielchen" w:date="2024-09-24T22:43:00Z" w16du:dateUtc="2024-09-24T20:43:00Z">
            <w:rPr>
              <w:lang w:val="de-DE"/>
            </w:rPr>
          </w:rPrChange>
        </w:rPr>
        <w:t>gedruckten</w:t>
      </w:r>
      <w:proofErr w:type="spellEnd"/>
      <w:r w:rsidRPr="00A17E1C">
        <w:rPr>
          <w:lang w:val="en-US"/>
          <w:rPrChange w:id="462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63" w:author="Jonathan Mielchen" w:date="2024-09-24T22:43:00Z" w16du:dateUtc="2024-09-24T20:43:00Z">
            <w:rPr>
              <w:lang w:val="de-DE"/>
            </w:rPr>
          </w:rPrChange>
        </w:rPr>
        <w:t>Ausfertigung</w:t>
      </w:r>
      <w:proofErr w:type="spellEnd"/>
      <w:r w:rsidRPr="00A17E1C">
        <w:rPr>
          <w:lang w:val="en-US"/>
          <w:rPrChange w:id="464" w:author="Jonathan Mielchen" w:date="2024-09-24T22:43:00Z" w16du:dateUtc="2024-09-24T20:43:00Z">
            <w:rPr>
              <w:lang w:val="de-DE"/>
            </w:rPr>
          </w:rPrChange>
        </w:rPr>
        <w:t xml:space="preserve"> der </w:t>
      </w:r>
      <w:proofErr w:type="spellStart"/>
      <w:r w:rsidRPr="00A17E1C">
        <w:rPr>
          <w:lang w:val="en-US"/>
          <w:rPrChange w:id="465" w:author="Jonathan Mielchen" w:date="2024-09-24T22:43:00Z" w16du:dateUtc="2024-09-24T20:43:00Z">
            <w:rPr>
              <w:lang w:val="de-DE"/>
            </w:rPr>
          </w:rPrChange>
        </w:rPr>
        <w:t>Bachelorarbeit</w:t>
      </w:r>
      <w:proofErr w:type="spellEnd"/>
      <w:r w:rsidRPr="00A17E1C">
        <w:rPr>
          <w:lang w:val="en-US"/>
          <w:rPrChange w:id="466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67" w:author="Jonathan Mielchen" w:date="2024-09-24T22:43:00Z" w16du:dateUtc="2024-09-24T20:43:00Z">
            <w:rPr>
              <w:lang w:val="de-DE"/>
            </w:rPr>
          </w:rPrChange>
        </w:rPr>
        <w:t>ausnahmslos</w:t>
      </w:r>
      <w:proofErr w:type="spellEnd"/>
      <w:r w:rsidRPr="00A17E1C">
        <w:rPr>
          <w:lang w:val="en-US"/>
          <w:rPrChange w:id="468" w:author="Jonathan Mielchen" w:date="2024-09-24T22:43:00Z" w16du:dateUtc="2024-09-24T20:43:00Z">
            <w:rPr>
              <w:lang w:val="de-DE"/>
            </w:rPr>
          </w:rPrChange>
        </w:rPr>
        <w:t xml:space="preserve"> in </w:t>
      </w:r>
      <w:proofErr w:type="spellStart"/>
      <w:r w:rsidRPr="00A17E1C">
        <w:rPr>
          <w:lang w:val="en-US"/>
          <w:rPrChange w:id="469" w:author="Jonathan Mielchen" w:date="2024-09-24T22:43:00Z" w16du:dateUtc="2024-09-24T20:43:00Z">
            <w:rPr>
              <w:lang w:val="de-DE"/>
            </w:rPr>
          </w:rPrChange>
        </w:rPr>
        <w:t>Inhalt</w:t>
      </w:r>
      <w:proofErr w:type="spellEnd"/>
      <w:r w:rsidRPr="00A17E1C">
        <w:rPr>
          <w:lang w:val="en-US"/>
          <w:rPrChange w:id="470" w:author="Jonathan Mielchen" w:date="2024-09-24T22:43:00Z" w16du:dateUtc="2024-09-24T20:43:00Z">
            <w:rPr>
              <w:lang w:val="de-DE"/>
            </w:rPr>
          </w:rPrChange>
        </w:rPr>
        <w:t xml:space="preserve"> und </w:t>
      </w:r>
      <w:proofErr w:type="spellStart"/>
      <w:r w:rsidRPr="00A17E1C">
        <w:rPr>
          <w:lang w:val="en-US"/>
          <w:rPrChange w:id="471" w:author="Jonathan Mielchen" w:date="2024-09-24T22:43:00Z" w16du:dateUtc="2024-09-24T20:43:00Z">
            <w:rPr>
              <w:lang w:val="de-DE"/>
            </w:rPr>
          </w:rPrChange>
        </w:rPr>
        <w:t>Wortlaut</w:t>
      </w:r>
      <w:proofErr w:type="spellEnd"/>
      <w:r w:rsidRPr="00A17E1C">
        <w:rPr>
          <w:lang w:val="en-US"/>
          <w:rPrChange w:id="472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73" w:author="Jonathan Mielchen" w:date="2024-09-24T22:43:00Z" w16du:dateUtc="2024-09-24T20:43:00Z">
            <w:rPr>
              <w:lang w:val="de-DE"/>
            </w:rPr>
          </w:rPrChange>
        </w:rPr>
        <w:t>entspricht</w:t>
      </w:r>
      <w:proofErr w:type="spellEnd"/>
      <w:r w:rsidRPr="00A17E1C">
        <w:rPr>
          <w:lang w:val="en-US"/>
          <w:rPrChange w:id="474" w:author="Jonathan Mielchen" w:date="2024-09-24T22:43:00Z" w16du:dateUtc="2024-09-24T20:43:00Z">
            <w:rPr>
              <w:lang w:val="de-DE"/>
            </w:rPr>
          </w:rPrChange>
        </w:rPr>
        <w:t xml:space="preserve"> und</w:t>
      </w:r>
    </w:p>
    <w:p w14:paraId="72A76588" w14:textId="77777777" w:rsidR="00A17E1C" w:rsidRPr="00A17E1C" w:rsidRDefault="00A17E1C" w:rsidP="00A17E1C">
      <w:pPr>
        <w:rPr>
          <w:lang w:val="en-US"/>
          <w:rPrChange w:id="475" w:author="Jonathan Mielchen" w:date="2024-09-24T22:43:00Z" w16du:dateUtc="2024-09-24T20:43:00Z">
            <w:rPr>
              <w:lang w:val="de-DE"/>
            </w:rPr>
          </w:rPrChange>
        </w:rPr>
      </w:pPr>
      <w:proofErr w:type="spellStart"/>
      <w:r w:rsidRPr="00A17E1C">
        <w:rPr>
          <w:lang w:val="en-US"/>
          <w:rPrChange w:id="476" w:author="Jonathan Mielchen" w:date="2024-09-24T22:43:00Z" w16du:dateUtc="2024-09-24T20:43:00Z">
            <w:rPr>
              <w:lang w:val="de-DE"/>
            </w:rPr>
          </w:rPrChange>
        </w:rPr>
        <w:t>zur</w:t>
      </w:r>
      <w:proofErr w:type="spellEnd"/>
      <w:r w:rsidRPr="00A17E1C">
        <w:rPr>
          <w:lang w:val="en-US"/>
          <w:rPrChange w:id="477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78" w:author="Jonathan Mielchen" w:date="2024-09-24T22:43:00Z" w16du:dateUtc="2024-09-24T20:43:00Z">
            <w:rPr>
              <w:lang w:val="de-DE"/>
            </w:rPr>
          </w:rPrChange>
        </w:rPr>
        <w:t>Kenntnis</w:t>
      </w:r>
      <w:proofErr w:type="spellEnd"/>
      <w:r w:rsidRPr="00A17E1C">
        <w:rPr>
          <w:lang w:val="en-US"/>
          <w:rPrChange w:id="479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80" w:author="Jonathan Mielchen" w:date="2024-09-24T22:43:00Z" w16du:dateUtc="2024-09-24T20:43:00Z">
            <w:rPr>
              <w:lang w:val="de-DE"/>
            </w:rPr>
          </w:rPrChange>
        </w:rPr>
        <w:t>genommen</w:t>
      </w:r>
      <w:proofErr w:type="spellEnd"/>
      <w:r w:rsidRPr="00A17E1C">
        <w:rPr>
          <w:lang w:val="en-US"/>
          <w:rPrChange w:id="481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82" w:author="Jonathan Mielchen" w:date="2024-09-24T22:43:00Z" w16du:dateUtc="2024-09-24T20:43:00Z">
            <w:rPr>
              <w:lang w:val="de-DE"/>
            </w:rPr>
          </w:rPrChange>
        </w:rPr>
        <w:t>wurde</w:t>
      </w:r>
      <w:proofErr w:type="spellEnd"/>
      <w:r w:rsidRPr="00A17E1C">
        <w:rPr>
          <w:lang w:val="en-US"/>
          <w:rPrChange w:id="483" w:author="Jonathan Mielchen" w:date="2024-09-24T22:43:00Z" w16du:dateUtc="2024-09-24T20:43:00Z">
            <w:rPr>
              <w:lang w:val="de-DE"/>
            </w:rPr>
          </w:rPrChange>
        </w:rPr>
        <w:t xml:space="preserve">, </w:t>
      </w:r>
      <w:proofErr w:type="spellStart"/>
      <w:r w:rsidRPr="00A17E1C">
        <w:rPr>
          <w:lang w:val="en-US"/>
          <w:rPrChange w:id="484" w:author="Jonathan Mielchen" w:date="2024-09-24T22:43:00Z" w16du:dateUtc="2024-09-24T20:43:00Z">
            <w:rPr>
              <w:lang w:val="de-DE"/>
            </w:rPr>
          </w:rPrChange>
        </w:rPr>
        <w:t>dass</w:t>
      </w:r>
      <w:proofErr w:type="spellEnd"/>
      <w:r w:rsidRPr="00A17E1C">
        <w:rPr>
          <w:lang w:val="en-US"/>
          <w:rPrChange w:id="485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86" w:author="Jonathan Mielchen" w:date="2024-09-24T22:43:00Z" w16du:dateUtc="2024-09-24T20:43:00Z">
            <w:rPr>
              <w:lang w:val="de-DE"/>
            </w:rPr>
          </w:rPrChange>
        </w:rPr>
        <w:t>diese</w:t>
      </w:r>
      <w:proofErr w:type="spellEnd"/>
      <w:r w:rsidRPr="00A17E1C">
        <w:rPr>
          <w:lang w:val="en-US"/>
          <w:rPrChange w:id="487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88" w:author="Jonathan Mielchen" w:date="2024-09-24T22:43:00Z" w16du:dateUtc="2024-09-24T20:43:00Z">
            <w:rPr>
              <w:lang w:val="de-DE"/>
            </w:rPr>
          </w:rPrChange>
        </w:rPr>
        <w:t>digitale</w:t>
      </w:r>
      <w:proofErr w:type="spellEnd"/>
      <w:r w:rsidRPr="00A17E1C">
        <w:rPr>
          <w:lang w:val="en-US"/>
          <w:rPrChange w:id="489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90" w:author="Jonathan Mielchen" w:date="2024-09-24T22:43:00Z" w16du:dateUtc="2024-09-24T20:43:00Z">
            <w:rPr>
              <w:lang w:val="de-DE"/>
            </w:rPr>
          </w:rPrChange>
        </w:rPr>
        <w:t>Fassung</w:t>
      </w:r>
      <w:proofErr w:type="spellEnd"/>
      <w:r w:rsidRPr="00A17E1C">
        <w:rPr>
          <w:lang w:val="en-US"/>
          <w:rPrChange w:id="491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92" w:author="Jonathan Mielchen" w:date="2024-09-24T22:43:00Z" w16du:dateUtc="2024-09-24T20:43:00Z">
            <w:rPr>
              <w:lang w:val="de-DE"/>
            </w:rPr>
          </w:rPrChange>
        </w:rPr>
        <w:t>einer</w:t>
      </w:r>
      <w:proofErr w:type="spellEnd"/>
      <w:r w:rsidRPr="00A17E1C">
        <w:rPr>
          <w:lang w:val="en-US"/>
          <w:rPrChange w:id="493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494" w:author="Jonathan Mielchen" w:date="2024-09-24T22:43:00Z" w16du:dateUtc="2024-09-24T20:43:00Z">
            <w:rPr>
              <w:lang w:val="de-DE"/>
            </w:rPr>
          </w:rPrChange>
        </w:rPr>
        <w:t>durch</w:t>
      </w:r>
      <w:proofErr w:type="spellEnd"/>
      <w:r w:rsidRPr="00A17E1C">
        <w:rPr>
          <w:lang w:val="en-US"/>
          <w:rPrChange w:id="495" w:author="Jonathan Mielchen" w:date="2024-09-24T22:43:00Z" w16du:dateUtc="2024-09-24T20:43:00Z">
            <w:rPr>
              <w:lang w:val="de-DE"/>
            </w:rPr>
          </w:rPrChange>
        </w:rPr>
        <w:t xml:space="preserve"> Software </w:t>
      </w:r>
      <w:proofErr w:type="spellStart"/>
      <w:r w:rsidRPr="00A17E1C">
        <w:rPr>
          <w:lang w:val="en-US"/>
          <w:rPrChange w:id="496" w:author="Jonathan Mielchen" w:date="2024-09-24T22:43:00Z" w16du:dateUtc="2024-09-24T20:43:00Z">
            <w:rPr>
              <w:lang w:val="de-DE"/>
            </w:rPr>
          </w:rPrChange>
        </w:rPr>
        <w:t>unterstützten</w:t>
      </w:r>
      <w:proofErr w:type="spellEnd"/>
      <w:r w:rsidRPr="00A17E1C">
        <w:rPr>
          <w:lang w:val="en-US"/>
          <w:rPrChange w:id="497" w:author="Jonathan Mielchen" w:date="2024-09-24T22:43:00Z" w16du:dateUtc="2024-09-24T20:43:00Z">
            <w:rPr>
              <w:lang w:val="de-DE"/>
            </w:rPr>
          </w:rPrChange>
        </w:rPr>
        <w:t xml:space="preserve">, </w:t>
      </w:r>
      <w:proofErr w:type="spellStart"/>
      <w:r w:rsidRPr="00A17E1C">
        <w:rPr>
          <w:lang w:val="en-US"/>
          <w:rPrChange w:id="498" w:author="Jonathan Mielchen" w:date="2024-09-24T22:43:00Z" w16du:dateUtc="2024-09-24T20:43:00Z">
            <w:rPr>
              <w:lang w:val="de-DE"/>
            </w:rPr>
          </w:rPrChange>
        </w:rPr>
        <w:t>anonymisierten</w:t>
      </w:r>
      <w:proofErr w:type="spellEnd"/>
    </w:p>
    <w:p w14:paraId="1AEF1A07" w14:textId="77777777" w:rsidR="00A17E1C" w:rsidRPr="00A17E1C" w:rsidRDefault="00A17E1C" w:rsidP="00A17E1C">
      <w:pPr>
        <w:rPr>
          <w:lang w:val="en-US"/>
          <w:rPrChange w:id="499" w:author="Jonathan Mielchen" w:date="2024-09-24T22:43:00Z" w16du:dateUtc="2024-09-24T20:43:00Z">
            <w:rPr>
              <w:lang w:val="de-DE"/>
            </w:rPr>
          </w:rPrChange>
        </w:rPr>
      </w:pPr>
      <w:proofErr w:type="spellStart"/>
      <w:r w:rsidRPr="00A17E1C">
        <w:rPr>
          <w:lang w:val="en-US"/>
          <w:rPrChange w:id="500" w:author="Jonathan Mielchen" w:date="2024-09-24T22:43:00Z" w16du:dateUtc="2024-09-24T20:43:00Z">
            <w:rPr>
              <w:lang w:val="de-DE"/>
            </w:rPr>
          </w:rPrChange>
        </w:rPr>
        <w:t>Prüfung</w:t>
      </w:r>
      <w:proofErr w:type="spellEnd"/>
      <w:r w:rsidRPr="00A17E1C">
        <w:rPr>
          <w:lang w:val="en-US"/>
          <w:rPrChange w:id="501" w:author="Jonathan Mielchen" w:date="2024-09-24T22:43:00Z" w16du:dateUtc="2024-09-24T20:43:00Z">
            <w:rPr>
              <w:lang w:val="de-DE"/>
            </w:rPr>
          </w:rPrChange>
        </w:rPr>
        <w:t xml:space="preserve"> auf </w:t>
      </w:r>
      <w:proofErr w:type="spellStart"/>
      <w:r w:rsidRPr="00A17E1C">
        <w:rPr>
          <w:lang w:val="en-US"/>
          <w:rPrChange w:id="502" w:author="Jonathan Mielchen" w:date="2024-09-24T22:43:00Z" w16du:dateUtc="2024-09-24T20:43:00Z">
            <w:rPr>
              <w:lang w:val="de-DE"/>
            </w:rPr>
          </w:rPrChange>
        </w:rPr>
        <w:t>Plagiate</w:t>
      </w:r>
      <w:proofErr w:type="spellEnd"/>
      <w:r w:rsidRPr="00A17E1C">
        <w:rPr>
          <w:lang w:val="en-US"/>
          <w:rPrChange w:id="503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504" w:author="Jonathan Mielchen" w:date="2024-09-24T22:43:00Z" w16du:dateUtc="2024-09-24T20:43:00Z">
            <w:rPr>
              <w:lang w:val="de-DE"/>
            </w:rPr>
          </w:rPrChange>
        </w:rPr>
        <w:t>unterzogen</w:t>
      </w:r>
      <w:proofErr w:type="spellEnd"/>
      <w:r w:rsidRPr="00A17E1C">
        <w:rPr>
          <w:lang w:val="en-US"/>
          <w:rPrChange w:id="505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506" w:author="Jonathan Mielchen" w:date="2024-09-24T22:43:00Z" w16du:dateUtc="2024-09-24T20:43:00Z">
            <w:rPr>
              <w:lang w:val="de-DE"/>
            </w:rPr>
          </w:rPrChange>
        </w:rPr>
        <w:t>werden</w:t>
      </w:r>
      <w:proofErr w:type="spellEnd"/>
      <w:r w:rsidRPr="00A17E1C">
        <w:rPr>
          <w:lang w:val="en-US"/>
          <w:rPrChange w:id="507" w:author="Jonathan Mielchen" w:date="2024-09-24T22:43:00Z" w16du:dateUtc="2024-09-24T20:43:00Z">
            <w:rPr>
              <w:lang w:val="de-DE"/>
            </w:rPr>
          </w:rPrChange>
        </w:rPr>
        <w:t xml:space="preserve"> </w:t>
      </w:r>
      <w:proofErr w:type="spellStart"/>
      <w:r w:rsidRPr="00A17E1C">
        <w:rPr>
          <w:lang w:val="en-US"/>
          <w:rPrChange w:id="508" w:author="Jonathan Mielchen" w:date="2024-09-24T22:43:00Z" w16du:dateUtc="2024-09-24T20:43:00Z">
            <w:rPr>
              <w:lang w:val="de-DE"/>
            </w:rPr>
          </w:rPrChange>
        </w:rPr>
        <w:t>kann</w:t>
      </w:r>
      <w:proofErr w:type="spellEnd"/>
      <w:r w:rsidRPr="00A17E1C">
        <w:rPr>
          <w:lang w:val="en-US"/>
          <w:rPrChange w:id="509" w:author="Jonathan Mielchen" w:date="2024-09-24T22:43:00Z" w16du:dateUtc="2024-09-24T20:43:00Z">
            <w:rPr>
              <w:lang w:val="de-DE"/>
            </w:rPr>
          </w:rPrChange>
        </w:rPr>
        <w:t>.</w:t>
      </w:r>
    </w:p>
    <w:p w14:paraId="61C64FB0" w14:textId="77777777" w:rsidR="00A17E1C" w:rsidRPr="00A17E1C" w:rsidRDefault="00A17E1C" w:rsidP="00A17E1C">
      <w:pPr>
        <w:rPr>
          <w:lang w:val="en-US"/>
          <w:rPrChange w:id="510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511" w:author="Jonathan Mielchen" w:date="2024-09-24T22:43:00Z" w16du:dateUtc="2024-09-24T20:43:00Z">
            <w:rPr/>
          </w:rPrChange>
        </w:rPr>
        <w:t>Bamberg, den</w:t>
      </w:r>
    </w:p>
    <w:p w14:paraId="66A2949A" w14:textId="0FEC0847" w:rsidR="00303D4A" w:rsidRPr="00A17E1C" w:rsidRDefault="00A17E1C" w:rsidP="00A17E1C">
      <w:pPr>
        <w:rPr>
          <w:lang w:val="en-US"/>
          <w:rPrChange w:id="512" w:author="Jonathan Mielchen" w:date="2024-09-24T22:43:00Z" w16du:dateUtc="2024-09-24T20:43:00Z">
            <w:rPr/>
          </w:rPrChange>
        </w:rPr>
      </w:pPr>
      <w:r w:rsidRPr="00A17E1C">
        <w:rPr>
          <w:lang w:val="en-US"/>
          <w:rPrChange w:id="513" w:author="Jonathan Mielchen" w:date="2024-09-24T22:43:00Z" w16du:dateUtc="2024-09-24T20:43:00Z">
            <w:rPr/>
          </w:rPrChange>
        </w:rPr>
        <w:t>Max Meidinger</w:t>
      </w:r>
    </w:p>
    <w:sectPr w:rsidR="00303D4A" w:rsidRPr="00A17E1C" w:rsidSect="00907B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31" w:author="Jonathan Mielchen" w:date="2024-09-24T23:30:00Z" w:initials="JM">
    <w:p w14:paraId="510FBD3F" w14:textId="77777777" w:rsidR="00031DFB" w:rsidRDefault="00031DFB" w:rsidP="00031DFB">
      <w:pPr>
        <w:pStyle w:val="Kommentartext"/>
      </w:pPr>
      <w:r>
        <w:rPr>
          <w:rStyle w:val="Kommentarzeichen"/>
        </w:rPr>
        <w:annotationRef/>
      </w:r>
      <w:r>
        <w:t>Why is this in German?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10FBD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CF21881" w16cex:dateUtc="2024-09-24T2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10FBD3F" w16cid:durableId="7CF218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nathan Mielchen">
    <w15:presenceInfo w15:providerId="Windows Live" w15:userId="38476c8801f91d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1C"/>
    <w:rsid w:val="00031DFB"/>
    <w:rsid w:val="0006453B"/>
    <w:rsid w:val="00303D4A"/>
    <w:rsid w:val="00531F04"/>
    <w:rsid w:val="005F4275"/>
    <w:rsid w:val="0090676F"/>
    <w:rsid w:val="00907BEE"/>
    <w:rsid w:val="00A17E1C"/>
    <w:rsid w:val="00A63B5E"/>
    <w:rsid w:val="00DE0708"/>
    <w:rsid w:val="00E63656"/>
    <w:rsid w:val="00F6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ADE3"/>
  <w15:chartTrackingRefBased/>
  <w15:docId w15:val="{E41A2124-9836-483A-BF7D-E5EDC0DD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7E1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7E1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7E1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7E1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7E1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7E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1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1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7E1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17E1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17E1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7E1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17E1C"/>
    <w:rPr>
      <w:b/>
      <w:bCs/>
      <w:smallCaps/>
      <w:color w:val="0F4761" w:themeColor="accent1" w:themeShade="BF"/>
      <w:spacing w:val="5"/>
    </w:rPr>
  </w:style>
  <w:style w:type="paragraph" w:styleId="berarbeitung">
    <w:name w:val="Revision"/>
    <w:hidden/>
    <w:uiPriority w:val="99"/>
    <w:semiHidden/>
    <w:rsid w:val="00A17E1C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31D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31D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31D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31D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31D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18072</Words>
  <Characters>99398</Characters>
  <Application>Microsoft Office Word</Application>
  <DocSecurity>0</DocSecurity>
  <Lines>828</Lines>
  <Paragraphs>234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Mielchen</dc:creator>
  <cp:keywords/>
  <dc:description/>
  <cp:lastModifiedBy>Jonathan Mielchen</cp:lastModifiedBy>
  <cp:revision>1</cp:revision>
  <dcterms:created xsi:type="dcterms:W3CDTF">2024-09-24T20:39:00Z</dcterms:created>
  <dcterms:modified xsi:type="dcterms:W3CDTF">2024-09-24T21:33:00Z</dcterms:modified>
</cp:coreProperties>
</file>